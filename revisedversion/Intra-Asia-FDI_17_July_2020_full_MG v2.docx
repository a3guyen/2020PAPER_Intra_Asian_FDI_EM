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r w:rsidR="005727B5" w:rsidRPr="00C728C7">
        <w:rPr>
          <w:rFonts w:ascii="Times New Roman" w:hAnsi="Times New Roman"/>
          <w:sz w:val="24"/>
          <w:szCs w:val="24"/>
        </w:rPr>
        <w:t>Haug</w:t>
      </w:r>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Murat Genç</w:t>
      </w:r>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250CCE78" w:rsidR="006E397D" w:rsidRDefault="001C11EB" w:rsidP="00E9554B">
      <w:pPr>
        <w:spacing w:before="120" w:after="120" w:line="360" w:lineRule="auto"/>
        <w:jc w:val="both"/>
        <w:rPr>
          <w:rFonts w:ascii="Times New Roman" w:hAnsi="Times New Roman"/>
          <w:sz w:val="24"/>
          <w:szCs w:val="24"/>
        </w:rPr>
      </w:pPr>
      <w:r>
        <w:rPr>
          <w:rFonts w:ascii="Times New Roman" w:hAnsi="Times New Roman"/>
          <w:sz w:val="24"/>
          <w:szCs w:val="24"/>
        </w:rPr>
        <w:t>This study analyses the role of knowledge transfers via bilateral foreign direct investment</w:t>
      </w:r>
      <w:r w:rsidR="00287379" w:rsidRPr="00287379">
        <w:rPr>
          <w:rFonts w:ascii="Times New Roman" w:hAnsi="Times New Roman"/>
          <w:sz w:val="24"/>
          <w:szCs w:val="24"/>
        </w:rPr>
        <w:t xml:space="preserve"> </w:t>
      </w:r>
      <w:r w:rsidR="001D7667" w:rsidRPr="00BE4956">
        <w:rPr>
          <w:rFonts w:ascii="Times New Roman" w:hAnsi="Times New Roman"/>
          <w:sz w:val="24"/>
          <w:szCs w:val="24"/>
        </w:rPr>
        <w:t>(FDI)</w:t>
      </w:r>
      <w:r w:rsidR="001D7667">
        <w:rPr>
          <w:rFonts w:ascii="Times New Roman" w:hAnsi="Times New Roman"/>
          <w:sz w:val="24"/>
          <w:szCs w:val="24"/>
        </w:rPr>
        <w:t xml:space="preserve"> </w:t>
      </w:r>
      <w:r>
        <w:rPr>
          <w:rFonts w:ascii="Times New Roman" w:hAnsi="Times New Roman"/>
          <w:sz w:val="24"/>
          <w:szCs w:val="24"/>
        </w:rPr>
        <w:t xml:space="preserve">among pairs of </w:t>
      </w:r>
      <w:r w:rsidR="00287379" w:rsidRPr="00287379">
        <w:rPr>
          <w:rFonts w:ascii="Times New Roman" w:hAnsi="Times New Roman"/>
          <w:sz w:val="24"/>
          <w:szCs w:val="24"/>
        </w:rPr>
        <w:t xml:space="preserve">31 Asian </w:t>
      </w:r>
      <w:r>
        <w:rPr>
          <w:rFonts w:ascii="Times New Roman" w:hAnsi="Times New Roman"/>
          <w:sz w:val="24"/>
          <w:szCs w:val="24"/>
        </w:rPr>
        <w:t>economies</w:t>
      </w:r>
      <w:r w:rsidR="00A2759F">
        <w:rPr>
          <w:rFonts w:ascii="Times New Roman" w:hAnsi="Times New Roman"/>
          <w:sz w:val="24"/>
          <w:szCs w:val="24"/>
        </w:rPr>
        <w:t xml:space="preserve"> from 2001 to 2012</w:t>
      </w:r>
      <w:r w:rsidR="00F735DA">
        <w:rPr>
          <w:rFonts w:ascii="Times New Roman" w:hAnsi="Times New Roman"/>
          <w:sz w:val="24"/>
          <w:szCs w:val="24"/>
        </w:rPr>
        <w:t xml:space="preserve">. </w:t>
      </w:r>
      <w:r>
        <w:rPr>
          <w:rFonts w:ascii="Times New Roman" w:hAnsi="Times New Roman"/>
          <w:sz w:val="24"/>
          <w:szCs w:val="24"/>
        </w:rPr>
        <w:t>The article makes three different contributions to the literature on the motivations for FDI: (1) it is the first study that applies</w:t>
      </w:r>
      <w:r w:rsidR="00F735DA">
        <w:rPr>
          <w:rFonts w:ascii="Times New Roman" w:hAnsi="Times New Roman"/>
          <w:sz w:val="24"/>
          <w:szCs w:val="24"/>
        </w:rPr>
        <w:t xml:space="preserve"> the knowledge-capital model</w:t>
      </w:r>
      <w:r>
        <w:rPr>
          <w:rFonts w:ascii="Times New Roman" w:hAnsi="Times New Roman"/>
          <w:sz w:val="24"/>
          <w:szCs w:val="24"/>
        </w:rPr>
        <w:t xml:space="preserve"> to FDI among Asian economies, using a comprehensive data set; (2) </w:t>
      </w:r>
      <w:r w:rsidR="007D202E">
        <w:rPr>
          <w:rFonts w:ascii="Times New Roman" w:hAnsi="Times New Roman"/>
          <w:sz w:val="24"/>
          <w:szCs w:val="24"/>
        </w:rPr>
        <w:t>it conducts model selection tests for choosing the best fitting empirical model specification and most appropriate estimation</w:t>
      </w:r>
      <w:r w:rsidR="005F7153">
        <w:rPr>
          <w:rFonts w:ascii="Times New Roman" w:hAnsi="Times New Roman"/>
          <w:sz w:val="24"/>
          <w:szCs w:val="24"/>
        </w:rPr>
        <w:t xml:space="preserve"> method; </w:t>
      </w:r>
      <w:r w:rsidR="00EA4B48">
        <w:rPr>
          <w:rFonts w:ascii="Times New Roman" w:hAnsi="Times New Roman"/>
          <w:sz w:val="24"/>
          <w:szCs w:val="24"/>
        </w:rPr>
        <w:t xml:space="preserve">and </w:t>
      </w:r>
      <w:r w:rsidR="005F7153">
        <w:rPr>
          <w:rFonts w:ascii="Times New Roman" w:hAnsi="Times New Roman"/>
          <w:sz w:val="24"/>
          <w:szCs w:val="24"/>
        </w:rPr>
        <w:t>(3) it</w:t>
      </w:r>
      <w:r w:rsidR="007D202E">
        <w:rPr>
          <w:rFonts w:ascii="Times New Roman" w:hAnsi="Times New Roman"/>
          <w:sz w:val="24"/>
          <w:szCs w:val="24"/>
        </w:rPr>
        <w:t xml:space="preserve"> </w:t>
      </w:r>
      <w:r w:rsidR="00F735DA">
        <w:rPr>
          <w:rFonts w:ascii="Times New Roman" w:hAnsi="Times New Roman"/>
          <w:sz w:val="24"/>
          <w:szCs w:val="24"/>
        </w:rPr>
        <w:t xml:space="preserve">models </w:t>
      </w:r>
      <w:r w:rsidR="006F7C20">
        <w:rPr>
          <w:rFonts w:ascii="Times New Roman" w:hAnsi="Times New Roman"/>
          <w:sz w:val="24"/>
          <w:szCs w:val="24"/>
        </w:rPr>
        <w:t xml:space="preserve">both, </w:t>
      </w:r>
      <w:r w:rsidR="007D202E">
        <w:rPr>
          <w:rFonts w:ascii="Times New Roman" w:hAnsi="Times New Roman"/>
          <w:sz w:val="24"/>
          <w:szCs w:val="24"/>
        </w:rPr>
        <w:t xml:space="preserve">the decision </w:t>
      </w:r>
      <w:r w:rsidR="00F735DA">
        <w:rPr>
          <w:rFonts w:ascii="Times New Roman" w:hAnsi="Times New Roman"/>
          <w:sz w:val="24"/>
          <w:szCs w:val="24"/>
        </w:rPr>
        <w:t>whether to engage in FDI or not</w:t>
      </w:r>
      <w:r w:rsidR="007D202E">
        <w:rPr>
          <w:rFonts w:ascii="Times New Roman" w:hAnsi="Times New Roman"/>
          <w:sz w:val="24"/>
          <w:szCs w:val="24"/>
        </w:rPr>
        <w:t xml:space="preserve"> and the</w:t>
      </w:r>
      <w:r w:rsidR="00F735DA">
        <w:rPr>
          <w:rFonts w:ascii="Times New Roman" w:hAnsi="Times New Roman"/>
          <w:sz w:val="24"/>
          <w:szCs w:val="24"/>
        </w:rPr>
        <w:t xml:space="preserve"> decision on the amount of FDI</w:t>
      </w:r>
      <w:r w:rsidR="005F7153">
        <w:rPr>
          <w:rFonts w:ascii="Times New Roman" w:hAnsi="Times New Roman"/>
          <w:sz w:val="24"/>
          <w:szCs w:val="24"/>
        </w:rPr>
        <w:t xml:space="preserve">. </w:t>
      </w:r>
      <w:r w:rsidR="00F735DA">
        <w:rPr>
          <w:rFonts w:ascii="Times New Roman" w:hAnsi="Times New Roman"/>
          <w:sz w:val="24"/>
          <w:szCs w:val="24"/>
        </w:rPr>
        <w:t>The main ﬁndings</w:t>
      </w:r>
      <w:r w:rsidR="00EA4B48">
        <w:rPr>
          <w:rFonts w:ascii="Times New Roman" w:hAnsi="Times New Roman"/>
          <w:sz w:val="24"/>
          <w:szCs w:val="24"/>
        </w:rPr>
        <w:t xml:space="preserve"> are: (1)</w:t>
      </w:r>
      <w:r w:rsidR="00F735DA">
        <w:rPr>
          <w:rFonts w:ascii="Times New Roman" w:hAnsi="Times New Roman"/>
          <w:sz w:val="24"/>
          <w:szCs w:val="24"/>
        </w:rPr>
        <w:t xml:space="preserve"> while FDI is driven </w:t>
      </w:r>
      <w:r w:rsidR="006F7C20">
        <w:rPr>
          <w:rFonts w:ascii="Times New Roman" w:hAnsi="Times New Roman"/>
          <w:sz w:val="24"/>
          <w:szCs w:val="24"/>
        </w:rPr>
        <w:t xml:space="preserve">partially </w:t>
      </w:r>
      <w:r w:rsidR="00F735DA">
        <w:rPr>
          <w:rFonts w:ascii="Times New Roman" w:hAnsi="Times New Roman"/>
          <w:sz w:val="24"/>
          <w:szCs w:val="24"/>
        </w:rPr>
        <w:t xml:space="preserve">by seeking low-cost unskilled labour, </w:t>
      </w:r>
      <w:r w:rsidR="00C83F24">
        <w:rPr>
          <w:rFonts w:ascii="Times New Roman" w:hAnsi="Times New Roman"/>
          <w:sz w:val="24"/>
          <w:szCs w:val="24"/>
        </w:rPr>
        <w:t xml:space="preserve">overall </w:t>
      </w:r>
      <w:r w:rsidR="00287379" w:rsidRPr="00287379">
        <w:rPr>
          <w:rFonts w:ascii="Times New Roman" w:hAnsi="Times New Roman"/>
          <w:sz w:val="24"/>
          <w:szCs w:val="24"/>
        </w:rPr>
        <w:t>the knowledge-capital model</w:t>
      </w:r>
      <w:r w:rsidR="00F735DA">
        <w:rPr>
          <w:rFonts w:ascii="Times New Roman" w:hAnsi="Times New Roman"/>
          <w:sz w:val="24"/>
          <w:szCs w:val="24"/>
        </w:rPr>
        <w:t xml:space="preserve"> is not supported by the data</w:t>
      </w:r>
      <w:r w:rsidR="00EA4B48">
        <w:rPr>
          <w:rFonts w:ascii="Times New Roman" w:hAnsi="Times New Roman"/>
          <w:sz w:val="24"/>
          <w:szCs w:val="24"/>
        </w:rPr>
        <w:t>; and (2)</w:t>
      </w:r>
      <w:r w:rsidR="00287379" w:rsidRPr="00287379">
        <w:rPr>
          <w:rFonts w:ascii="Times New Roman" w:hAnsi="Times New Roman"/>
          <w:sz w:val="24"/>
          <w:szCs w:val="24"/>
        </w:rPr>
        <w:t xml:space="preserve"> a gravity model explains </w:t>
      </w:r>
      <w:r w:rsidR="001D7667" w:rsidRPr="00BE4956">
        <w:rPr>
          <w:rFonts w:ascii="Times New Roman" w:hAnsi="Times New Roman"/>
          <w:sz w:val="24"/>
          <w:szCs w:val="24"/>
        </w:rPr>
        <w:t>FDI</w:t>
      </w:r>
      <w:r w:rsidR="00287379" w:rsidRPr="00287379">
        <w:rPr>
          <w:rFonts w:ascii="Times New Roman" w:hAnsi="Times New Roman"/>
          <w:sz w:val="24"/>
          <w:szCs w:val="24"/>
        </w:rPr>
        <w:t xml:space="preserve"> among Asian countries better than the knowledge-capital model and therefore is a more suitable vehicle for future research.</w:t>
      </w:r>
      <w:r w:rsidR="004F0ACB">
        <w:rPr>
          <w:rFonts w:ascii="Times New Roman" w:hAnsi="Times New Roman"/>
          <w:sz w:val="24"/>
          <w:szCs w:val="24"/>
        </w:rPr>
        <w:t xml:space="preserve"> </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5A6318DA"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_____________</w:t>
      </w:r>
    </w:p>
    <w:p w14:paraId="07D25A71" w14:textId="24EEDC4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The authors thank</w:t>
      </w:r>
      <w:r w:rsidR="00A771BA">
        <w:rPr>
          <w:rFonts w:ascii="Times New Roman" w:hAnsi="Times New Roman"/>
          <w:sz w:val="20"/>
          <w:szCs w:val="20"/>
        </w:rPr>
        <w:t>, without implicating, the editor, Professor Sushanta Mallick,</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Haug)</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62DA0355"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4D61EFD3" w14:textId="6DF0E271" w:rsidR="009D4B6A" w:rsidRDefault="000F5310" w:rsidP="00FF103B">
      <w:pPr>
        <w:spacing w:after="0" w:line="360" w:lineRule="auto"/>
        <w:ind w:firstLine="426"/>
        <w:jc w:val="both"/>
        <w:rPr>
          <w:rFonts w:ascii="Times New Roman" w:hAnsi="Times New Roman"/>
          <w:sz w:val="24"/>
          <w:szCs w:val="24"/>
        </w:rPr>
      </w:pPr>
      <w:r>
        <w:rPr>
          <w:rFonts w:ascii="Times New Roman" w:hAnsi="Times New Roman"/>
          <w:sz w:val="24"/>
          <w:szCs w:val="24"/>
        </w:rPr>
        <w:t>A leading theoretical model explaining FDI is the so-called knowledge-capital (KK) model of Markusen (2002)</w:t>
      </w:r>
      <w:r w:rsidR="00B03C6B">
        <w:rPr>
          <w:rFonts w:ascii="Times New Roman" w:hAnsi="Times New Roman"/>
          <w:sz w:val="24"/>
          <w:szCs w:val="24"/>
        </w:rPr>
        <w:t>,</w:t>
      </w:r>
      <w:r w:rsidR="00B03C6B" w:rsidRPr="00B03C6B">
        <w:t xml:space="preserve"> </w:t>
      </w:r>
      <w:r w:rsidR="00B03C6B" w:rsidRPr="00B03C6B">
        <w:rPr>
          <w:rFonts w:ascii="Times New Roman" w:hAnsi="Times New Roman"/>
          <w:sz w:val="24"/>
          <w:szCs w:val="24"/>
        </w:rPr>
        <w:t xml:space="preserve">where knowledge is transferred along </w:t>
      </w:r>
      <w:r w:rsidR="00B03C6B">
        <w:rPr>
          <w:rFonts w:ascii="Times New Roman" w:hAnsi="Times New Roman"/>
          <w:sz w:val="24"/>
          <w:szCs w:val="24"/>
        </w:rPr>
        <w:t>capital internationally via FDI</w:t>
      </w:r>
      <w:r>
        <w:rPr>
          <w:rFonts w:ascii="Times New Roman" w:hAnsi="Times New Roman"/>
          <w:sz w:val="24"/>
          <w:szCs w:val="24"/>
        </w:rPr>
        <w:t>.</w:t>
      </w:r>
      <w:r w:rsidR="00B03C6B">
        <w:rPr>
          <w:rStyle w:val="FootnoteReference"/>
          <w:rFonts w:ascii="Times New Roman" w:hAnsi="Times New Roman"/>
          <w:sz w:val="24"/>
          <w:szCs w:val="24"/>
        </w:rPr>
        <w:footnoteReference w:id="1"/>
      </w:r>
      <w:r w:rsidR="004155FC">
        <w:rPr>
          <w:rFonts w:ascii="Times New Roman" w:hAnsi="Times New Roman"/>
          <w:sz w:val="24"/>
          <w:szCs w:val="24"/>
        </w:rPr>
        <w:t xml:space="preserve"> </w:t>
      </w:r>
      <w:r w:rsidR="009D4B6A">
        <w:rPr>
          <w:rFonts w:ascii="Times New Roman" w:hAnsi="Times New Roman"/>
          <w:sz w:val="24"/>
          <w:szCs w:val="24"/>
        </w:rPr>
        <w:t>It is able to explain FDI between countries of similar or different market size as measured by GD</w:t>
      </w:r>
      <w:r w:rsidR="00FF103B">
        <w:rPr>
          <w:rFonts w:ascii="Times New Roman" w:hAnsi="Times New Roman"/>
          <w:sz w:val="24"/>
          <w:szCs w:val="24"/>
        </w:rPr>
        <w:t>P when relative skilled</w:t>
      </w:r>
      <w:r w:rsidR="006E22A2">
        <w:rPr>
          <w:rFonts w:ascii="Times New Roman" w:hAnsi="Times New Roman"/>
          <w:sz w:val="24"/>
          <w:szCs w:val="24"/>
        </w:rPr>
        <w:t xml:space="preserve">- </w:t>
      </w:r>
      <w:r w:rsidR="00FF103B">
        <w:rPr>
          <w:rFonts w:ascii="Times New Roman" w:hAnsi="Times New Roman"/>
          <w:sz w:val="24"/>
          <w:szCs w:val="24"/>
        </w:rPr>
        <w:t>and un</w:t>
      </w:r>
      <w:r w:rsidR="006E22A2">
        <w:rPr>
          <w:rFonts w:ascii="Times New Roman" w:hAnsi="Times New Roman"/>
          <w:sz w:val="24"/>
          <w:szCs w:val="24"/>
        </w:rPr>
        <w:t>skilled-</w:t>
      </w:r>
      <w:r w:rsidR="009D4B6A">
        <w:rPr>
          <w:rFonts w:ascii="Times New Roman" w:hAnsi="Times New Roman"/>
          <w:sz w:val="24"/>
          <w:szCs w:val="24"/>
        </w:rPr>
        <w:t>labour endowments are either similar or quite different.  For example, a firm may have h</w:t>
      </w:r>
      <w:r w:rsidR="006E22A2">
        <w:rPr>
          <w:rFonts w:ascii="Times New Roman" w:hAnsi="Times New Roman"/>
          <w:sz w:val="24"/>
          <w:szCs w:val="24"/>
        </w:rPr>
        <w:t>eadquarters in one country and a</w:t>
      </w:r>
      <w:r w:rsidR="009D4B6A">
        <w:rPr>
          <w:rFonts w:ascii="Times New Roman" w:hAnsi="Times New Roman"/>
          <w:sz w:val="24"/>
          <w:szCs w:val="24"/>
        </w:rPr>
        <w:t xml:space="preserve"> single production plant in another country, or it may have plants in bo</w:t>
      </w:r>
      <w:r w:rsidR="006E22A2">
        <w:rPr>
          <w:rFonts w:ascii="Times New Roman" w:hAnsi="Times New Roman"/>
          <w:sz w:val="24"/>
          <w:szCs w:val="24"/>
        </w:rPr>
        <w:t>th countries, even when labour</w:t>
      </w:r>
      <w:r w:rsidR="009D4B6A">
        <w:rPr>
          <w:rFonts w:ascii="Times New Roman" w:hAnsi="Times New Roman"/>
          <w:sz w:val="24"/>
          <w:szCs w:val="24"/>
        </w:rPr>
        <w:t xml:space="preserve"> endowments are similar and the goods produced are </w:t>
      </w:r>
      <w:r w:rsidR="00016738">
        <w:rPr>
          <w:rFonts w:ascii="Times New Roman" w:hAnsi="Times New Roman"/>
          <w:sz w:val="24"/>
          <w:szCs w:val="24"/>
        </w:rPr>
        <w:t xml:space="preserve">the same. </w:t>
      </w:r>
      <w:r w:rsidR="00FF103B">
        <w:rPr>
          <w:rFonts w:ascii="Times New Roman" w:hAnsi="Times New Roman"/>
          <w:sz w:val="24"/>
          <w:szCs w:val="24"/>
        </w:rPr>
        <w:t>The KK model involves</w:t>
      </w:r>
      <w:r w:rsidR="009D4B6A">
        <w:rPr>
          <w:rFonts w:ascii="Times New Roman" w:hAnsi="Times New Roman"/>
          <w:sz w:val="24"/>
          <w:szCs w:val="24"/>
        </w:rPr>
        <w:t xml:space="preserve"> complex </w:t>
      </w:r>
      <w:r w:rsidR="005913BE">
        <w:rPr>
          <w:rFonts w:ascii="Times New Roman" w:hAnsi="Times New Roman"/>
          <w:sz w:val="24"/>
          <w:szCs w:val="24"/>
        </w:rPr>
        <w:t xml:space="preserve">economies of scale </w:t>
      </w:r>
      <w:r w:rsidR="006E22A2">
        <w:rPr>
          <w:rFonts w:ascii="Times New Roman" w:hAnsi="Times New Roman"/>
          <w:sz w:val="24"/>
          <w:szCs w:val="24"/>
        </w:rPr>
        <w:t xml:space="preserve">at the firm and </w:t>
      </w:r>
      <w:r w:rsidR="00FF103B">
        <w:rPr>
          <w:rFonts w:ascii="Times New Roman" w:hAnsi="Times New Roman"/>
          <w:sz w:val="24"/>
          <w:szCs w:val="24"/>
        </w:rPr>
        <w:t>plant level</w:t>
      </w:r>
      <w:r w:rsidR="006E22A2">
        <w:rPr>
          <w:rFonts w:ascii="Times New Roman" w:hAnsi="Times New Roman"/>
          <w:sz w:val="24"/>
          <w:szCs w:val="24"/>
        </w:rPr>
        <w:t>s</w:t>
      </w:r>
      <w:r w:rsidR="00FF103B">
        <w:rPr>
          <w:rFonts w:ascii="Times New Roman" w:hAnsi="Times New Roman"/>
          <w:sz w:val="24"/>
          <w:szCs w:val="24"/>
        </w:rPr>
        <w:t xml:space="preserve"> in order </w:t>
      </w:r>
      <w:r w:rsidR="00016738">
        <w:rPr>
          <w:rFonts w:ascii="Times New Roman" w:hAnsi="Times New Roman"/>
          <w:sz w:val="24"/>
          <w:szCs w:val="24"/>
        </w:rPr>
        <w:t xml:space="preserve">to provide a theoretical explanation for FDI under these different circumstances. </w:t>
      </w:r>
      <w:r w:rsidR="005913BE">
        <w:rPr>
          <w:rFonts w:ascii="Times New Roman" w:hAnsi="Times New Roman"/>
          <w:sz w:val="24"/>
          <w:szCs w:val="24"/>
        </w:rPr>
        <w:t>Firms motivated by market-seeking</w:t>
      </w:r>
      <w:r w:rsidR="009D4B6A">
        <w:rPr>
          <w:rFonts w:ascii="Times New Roman" w:hAnsi="Times New Roman"/>
          <w:sz w:val="24"/>
          <w:szCs w:val="24"/>
        </w:rPr>
        <w:t xml:space="preserve"> </w:t>
      </w:r>
      <w:r w:rsidR="005913BE">
        <w:rPr>
          <w:rFonts w:ascii="Times New Roman" w:hAnsi="Times New Roman"/>
          <w:sz w:val="24"/>
          <w:szCs w:val="24"/>
        </w:rPr>
        <w:t xml:space="preserve">FDI </w:t>
      </w:r>
      <w:r w:rsidR="009D4B6A">
        <w:rPr>
          <w:rFonts w:ascii="Times New Roman" w:hAnsi="Times New Roman"/>
          <w:sz w:val="24"/>
          <w:szCs w:val="24"/>
        </w:rPr>
        <w:t xml:space="preserve">may try to </w:t>
      </w:r>
      <w:r w:rsidR="005913BE">
        <w:rPr>
          <w:rFonts w:ascii="Times New Roman" w:hAnsi="Times New Roman"/>
          <w:sz w:val="24"/>
          <w:szCs w:val="24"/>
        </w:rPr>
        <w:t xml:space="preserve">take advantage of a large domestic market in the </w:t>
      </w:r>
      <w:r w:rsidR="006E22A2">
        <w:rPr>
          <w:rFonts w:ascii="Times New Roman" w:hAnsi="Times New Roman"/>
          <w:sz w:val="24"/>
          <w:szCs w:val="24"/>
        </w:rPr>
        <w:t xml:space="preserve">FDI </w:t>
      </w:r>
      <w:r w:rsidR="005913BE">
        <w:rPr>
          <w:rFonts w:ascii="Times New Roman" w:hAnsi="Times New Roman"/>
          <w:sz w:val="24"/>
          <w:szCs w:val="24"/>
        </w:rPr>
        <w:t xml:space="preserve">host country due to economies of scale at the plant level, try to </w:t>
      </w:r>
      <w:r w:rsidR="009D4B6A">
        <w:rPr>
          <w:rFonts w:ascii="Times New Roman" w:hAnsi="Times New Roman"/>
          <w:sz w:val="24"/>
          <w:szCs w:val="24"/>
        </w:rPr>
        <w:t>avoid transport cost</w:t>
      </w:r>
      <w:r w:rsidR="005913BE">
        <w:rPr>
          <w:rFonts w:ascii="Times New Roman" w:hAnsi="Times New Roman"/>
          <w:sz w:val="24"/>
          <w:szCs w:val="24"/>
        </w:rPr>
        <w:t>s, and/or take advantage of low foreign investment barriers. This is referred to as horizontal FDI, where every plant produces the same</w:t>
      </w:r>
      <w:r w:rsidR="006E20F2">
        <w:rPr>
          <w:rFonts w:ascii="Times New Roman" w:hAnsi="Times New Roman"/>
          <w:sz w:val="24"/>
          <w:szCs w:val="24"/>
        </w:rPr>
        <w:t xml:space="preserve"> product</w:t>
      </w:r>
      <w:r w:rsidR="005913BE">
        <w:rPr>
          <w:rFonts w:ascii="Times New Roman" w:hAnsi="Times New Roman"/>
          <w:sz w:val="24"/>
          <w:szCs w:val="24"/>
        </w:rPr>
        <w:t xml:space="preserve"> regardless of its location.  </w:t>
      </w:r>
      <w:r w:rsidR="006E20F2">
        <w:rPr>
          <w:rFonts w:ascii="Times New Roman" w:hAnsi="Times New Roman"/>
          <w:sz w:val="24"/>
          <w:szCs w:val="24"/>
        </w:rPr>
        <w:t>On the other hand, the KK model is al</w:t>
      </w:r>
      <w:r w:rsidR="00FF103B">
        <w:rPr>
          <w:rFonts w:ascii="Times New Roman" w:hAnsi="Times New Roman"/>
          <w:sz w:val="24"/>
          <w:szCs w:val="24"/>
        </w:rPr>
        <w:t>so</w:t>
      </w:r>
      <w:r w:rsidR="006E22A2">
        <w:rPr>
          <w:rFonts w:ascii="Times New Roman" w:hAnsi="Times New Roman"/>
          <w:sz w:val="24"/>
          <w:szCs w:val="24"/>
        </w:rPr>
        <w:t xml:space="preserve"> able to explain FDI when FDI</w:t>
      </w:r>
      <w:r w:rsidR="006E20F2">
        <w:rPr>
          <w:rFonts w:ascii="Times New Roman" w:hAnsi="Times New Roman"/>
          <w:sz w:val="24"/>
          <w:szCs w:val="24"/>
        </w:rPr>
        <w:t xml:space="preserve"> is driven instead </w:t>
      </w:r>
      <w:r w:rsidR="00FF103B">
        <w:rPr>
          <w:rFonts w:ascii="Times New Roman" w:hAnsi="Times New Roman"/>
          <w:sz w:val="24"/>
          <w:szCs w:val="24"/>
        </w:rPr>
        <w:t xml:space="preserve">mainly </w:t>
      </w:r>
      <w:r w:rsidR="006E20F2">
        <w:rPr>
          <w:rFonts w:ascii="Times New Roman" w:hAnsi="Times New Roman"/>
          <w:sz w:val="24"/>
          <w:szCs w:val="24"/>
        </w:rPr>
        <w:t>by relative differences in skilled an</w:t>
      </w:r>
      <w:r w:rsidR="00FF103B">
        <w:rPr>
          <w:rFonts w:ascii="Times New Roman" w:hAnsi="Times New Roman"/>
          <w:sz w:val="24"/>
          <w:szCs w:val="24"/>
        </w:rPr>
        <w:t>d unskilled labour across countries. Firms located in relatively skilled-labour abundant countries use FDI to establish plants abroad in order to source out parts of the production process</w:t>
      </w:r>
      <w:r w:rsidR="00E2030D">
        <w:rPr>
          <w:rFonts w:ascii="Times New Roman" w:hAnsi="Times New Roman"/>
          <w:sz w:val="24"/>
          <w:szCs w:val="24"/>
        </w:rPr>
        <w:t>, that</w:t>
      </w:r>
      <w:r w:rsidR="00FF103B">
        <w:rPr>
          <w:rFonts w:ascii="Times New Roman" w:hAnsi="Times New Roman"/>
          <w:sz w:val="24"/>
          <w:szCs w:val="24"/>
        </w:rPr>
        <w:t xml:space="preserve"> involves unskilled labour</w:t>
      </w:r>
      <w:r w:rsidR="00E2030D">
        <w:rPr>
          <w:rFonts w:ascii="Times New Roman" w:hAnsi="Times New Roman"/>
          <w:sz w:val="24"/>
          <w:szCs w:val="24"/>
        </w:rPr>
        <w:t>,</w:t>
      </w:r>
      <w:r w:rsidR="00FF103B">
        <w:rPr>
          <w:rFonts w:ascii="Times New Roman" w:hAnsi="Times New Roman"/>
          <w:sz w:val="24"/>
          <w:szCs w:val="24"/>
        </w:rPr>
        <w:t xml:space="preserve"> to countries where unskilled labour is relatively abundant and low cost. This type of FDI is referred to as vertical FDI</w:t>
      </w:r>
      <w:r w:rsidR="00CC5358">
        <w:rPr>
          <w:rFonts w:ascii="Times New Roman" w:hAnsi="Times New Roman"/>
          <w:sz w:val="24"/>
          <w:szCs w:val="24"/>
        </w:rPr>
        <w:t xml:space="preserve">, because </w:t>
      </w:r>
      <w:r w:rsidR="00CC5358" w:rsidRPr="00CC5358">
        <w:rPr>
          <w:rFonts w:ascii="Times New Roman" w:hAnsi="Times New Roman"/>
          <w:sz w:val="24"/>
          <w:szCs w:val="24"/>
        </w:rPr>
        <w:t xml:space="preserve">firms fragment the production process </w:t>
      </w:r>
      <w:r w:rsidR="00E2030D">
        <w:rPr>
          <w:rFonts w:ascii="Times New Roman" w:hAnsi="Times New Roman"/>
          <w:sz w:val="24"/>
          <w:szCs w:val="24"/>
        </w:rPr>
        <w:t xml:space="preserve">of a specific product </w:t>
      </w:r>
      <w:r w:rsidR="00CC5358" w:rsidRPr="00CC5358">
        <w:rPr>
          <w:rFonts w:ascii="Times New Roman" w:hAnsi="Times New Roman"/>
          <w:sz w:val="24"/>
          <w:szCs w:val="24"/>
        </w:rPr>
        <w:t>into vertical stages.</w:t>
      </w:r>
    </w:p>
    <w:p w14:paraId="54ACDBA7" w14:textId="195E3C92" w:rsidR="005E2278" w:rsidRDefault="00FF103B" w:rsidP="00E9554B">
      <w:pPr>
        <w:spacing w:after="0" w:line="360" w:lineRule="auto"/>
        <w:ind w:firstLine="426"/>
        <w:jc w:val="both"/>
        <w:rPr>
          <w:rFonts w:ascii="Times New Roman" w:hAnsi="Times New Roman"/>
          <w:sz w:val="24"/>
          <w:szCs w:val="24"/>
        </w:rPr>
      </w:pPr>
      <w:r>
        <w:rPr>
          <w:rFonts w:ascii="Times New Roman" w:hAnsi="Times New Roman"/>
          <w:sz w:val="24"/>
          <w:szCs w:val="24"/>
        </w:rPr>
        <w:t>The KK model</w:t>
      </w:r>
      <w:r w:rsidR="000F5310">
        <w:rPr>
          <w:rFonts w:ascii="Times New Roman" w:hAnsi="Times New Roman"/>
          <w:sz w:val="24"/>
          <w:szCs w:val="24"/>
        </w:rPr>
        <w:t xml:space="preserve"> is a general</w:t>
      </w:r>
      <w:r w:rsidR="00C978F7">
        <w:rPr>
          <w:rFonts w:ascii="Times New Roman" w:hAnsi="Times New Roman"/>
          <w:sz w:val="24"/>
          <w:szCs w:val="24"/>
        </w:rPr>
        <w:t>-</w:t>
      </w:r>
      <w:r w:rsidR="00B03C6B">
        <w:rPr>
          <w:rFonts w:ascii="Times New Roman" w:hAnsi="Times New Roman"/>
          <w:sz w:val="24"/>
          <w:szCs w:val="24"/>
        </w:rPr>
        <w:t>equilibrium model that endogeniz</w:t>
      </w:r>
      <w:r w:rsidR="00C978F7">
        <w:rPr>
          <w:rFonts w:ascii="Times New Roman" w:hAnsi="Times New Roman"/>
          <w:sz w:val="24"/>
          <w:szCs w:val="24"/>
        </w:rPr>
        <w:t xml:space="preserve">es the FDI </w:t>
      </w:r>
      <w:r w:rsidR="00D85767">
        <w:rPr>
          <w:rFonts w:ascii="Times New Roman" w:hAnsi="Times New Roman"/>
          <w:sz w:val="24"/>
          <w:szCs w:val="24"/>
        </w:rPr>
        <w:t>decisions of multinational enterprises (MNEs)</w:t>
      </w:r>
      <w:r w:rsidR="00C978F7">
        <w:rPr>
          <w:rFonts w:ascii="Times New Roman" w:hAnsi="Times New Roman"/>
          <w:sz w:val="24"/>
          <w:szCs w:val="24"/>
        </w:rPr>
        <w:t xml:space="preserve"> and</w:t>
      </w:r>
      <w:r w:rsidR="00B03C6B">
        <w:rPr>
          <w:rFonts w:ascii="Times New Roman" w:hAnsi="Times New Roman"/>
          <w:sz w:val="24"/>
          <w:szCs w:val="24"/>
        </w:rPr>
        <w:t xml:space="preserve"> integrates vertical and horizon</w:t>
      </w:r>
      <w:r w:rsidR="00C978F7">
        <w:rPr>
          <w:rFonts w:ascii="Times New Roman" w:hAnsi="Times New Roman"/>
          <w:sz w:val="24"/>
          <w:szCs w:val="24"/>
        </w:rPr>
        <w:t>tal FDI</w:t>
      </w:r>
      <w:r w:rsidR="00D85767">
        <w:rPr>
          <w:rFonts w:ascii="Times New Roman" w:hAnsi="Times New Roman"/>
          <w:sz w:val="24"/>
          <w:szCs w:val="24"/>
        </w:rPr>
        <w:t>,</w:t>
      </w:r>
      <w:r w:rsidR="00C978F7">
        <w:rPr>
          <w:rFonts w:ascii="Times New Roman" w:hAnsi="Times New Roman"/>
          <w:sz w:val="24"/>
          <w:szCs w:val="24"/>
        </w:rPr>
        <w:t xml:space="preserve"> </w:t>
      </w:r>
      <w:r w:rsidR="00530B7C">
        <w:rPr>
          <w:rFonts w:ascii="Times New Roman" w:hAnsi="Times New Roman"/>
          <w:sz w:val="24"/>
          <w:szCs w:val="24"/>
        </w:rPr>
        <w:t xml:space="preserve">allowing both </w:t>
      </w:r>
      <w:r w:rsidR="00C978F7">
        <w:rPr>
          <w:rFonts w:ascii="Times New Roman" w:hAnsi="Times New Roman"/>
          <w:sz w:val="24"/>
          <w:szCs w:val="24"/>
        </w:rPr>
        <w:t>to exi</w:t>
      </w:r>
      <w:r w:rsidR="00530B7C">
        <w:rPr>
          <w:rFonts w:ascii="Times New Roman" w:hAnsi="Times New Roman"/>
          <w:sz w:val="24"/>
          <w:szCs w:val="24"/>
        </w:rPr>
        <w:t xml:space="preserve">st simultaneously in equilibrium. </w:t>
      </w:r>
      <w:r w:rsidR="004D2323">
        <w:rPr>
          <w:rFonts w:ascii="Times New Roman" w:hAnsi="Times New Roman"/>
          <w:sz w:val="24"/>
          <w:szCs w:val="24"/>
        </w:rPr>
        <w:t xml:space="preserve">It is assumed that knowledge capital is internationally </w:t>
      </w:r>
      <w:r w:rsidR="004D2323">
        <w:rPr>
          <w:rFonts w:ascii="Times New Roman" w:hAnsi="Times New Roman"/>
          <w:sz w:val="24"/>
          <w:szCs w:val="24"/>
        </w:rPr>
        <w:lastRenderedPageBreak/>
        <w:t xml:space="preserve">mobile and can be used simultaneously at low cost as a joint input into a firm’s multiple production facilities </w:t>
      </w:r>
      <w:r w:rsidR="00CC5358">
        <w:rPr>
          <w:rFonts w:ascii="Times New Roman" w:hAnsi="Times New Roman"/>
          <w:sz w:val="24"/>
          <w:szCs w:val="24"/>
        </w:rPr>
        <w:t xml:space="preserve">across different countries </w:t>
      </w:r>
      <w:r w:rsidR="004D2323">
        <w:rPr>
          <w:rFonts w:ascii="Times New Roman" w:hAnsi="Times New Roman"/>
          <w:sz w:val="24"/>
          <w:szCs w:val="24"/>
        </w:rPr>
        <w:t>(Markusen, 1984).</w:t>
      </w:r>
      <w:r w:rsidR="00704C3F">
        <w:rPr>
          <w:rFonts w:ascii="Times New Roman" w:hAnsi="Times New Roman"/>
          <w:sz w:val="24"/>
          <w:szCs w:val="24"/>
        </w:rPr>
        <w:t xml:space="preserve"> It is assumed that labour is not mobile across countries. </w:t>
      </w:r>
      <w:r w:rsidR="004D2323">
        <w:rPr>
          <w:rFonts w:ascii="Times New Roman" w:hAnsi="Times New Roman"/>
          <w:sz w:val="24"/>
          <w:szCs w:val="24"/>
        </w:rPr>
        <w:t xml:space="preserve"> The KK model explains the dominant type of FDI, </w:t>
      </w:r>
      <w:r w:rsidR="00530B7C">
        <w:rPr>
          <w:rFonts w:ascii="Times New Roman" w:hAnsi="Times New Roman"/>
          <w:sz w:val="24"/>
          <w:szCs w:val="24"/>
        </w:rPr>
        <w:t xml:space="preserve">i.e., </w:t>
      </w:r>
      <w:r w:rsidR="004D2323">
        <w:rPr>
          <w:rFonts w:ascii="Times New Roman" w:hAnsi="Times New Roman"/>
          <w:sz w:val="24"/>
          <w:szCs w:val="24"/>
        </w:rPr>
        <w:t>vertical, horizontal, or no FDI, based on characteristics of pairs of source and host countries of FDI.</w:t>
      </w:r>
      <w:r w:rsidR="00A4623F">
        <w:rPr>
          <w:rFonts w:ascii="Times New Roman" w:hAnsi="Times New Roman"/>
          <w:sz w:val="24"/>
          <w:szCs w:val="24"/>
        </w:rPr>
        <w:t xml:space="preserve"> </w:t>
      </w:r>
      <w:r w:rsidR="004D2323">
        <w:rPr>
          <w:rFonts w:ascii="Times New Roman" w:hAnsi="Times New Roman"/>
          <w:sz w:val="24"/>
          <w:szCs w:val="24"/>
        </w:rPr>
        <w:t>The KK model makes it necessary to separate inflows and outflows of FDI, instead of using net FDI flows only.</w:t>
      </w:r>
      <w:r w:rsidR="00A4623F">
        <w:rPr>
          <w:rFonts w:ascii="Times New Roman" w:hAnsi="Times New Roman"/>
          <w:sz w:val="24"/>
          <w:szCs w:val="24"/>
        </w:rPr>
        <w:t xml:space="preserve"> </w:t>
      </w:r>
      <w:r w:rsidR="004D2323">
        <w:rPr>
          <w:rFonts w:ascii="Times New Roman" w:hAnsi="Times New Roman"/>
          <w:sz w:val="24"/>
          <w:szCs w:val="24"/>
        </w:rPr>
        <w:t xml:space="preserve">Skill endowments of the source country relative to the host country </w:t>
      </w:r>
      <w:r w:rsidR="00F4737E">
        <w:rPr>
          <w:rFonts w:ascii="Times New Roman" w:hAnsi="Times New Roman"/>
          <w:sz w:val="24"/>
          <w:szCs w:val="24"/>
        </w:rPr>
        <w:t>play a crucial role, as do</w:t>
      </w:r>
      <w:r w:rsidR="005E2278">
        <w:rPr>
          <w:rFonts w:ascii="Times New Roman" w:hAnsi="Times New Roman"/>
          <w:sz w:val="24"/>
          <w:szCs w:val="24"/>
        </w:rPr>
        <w:t xml:space="preserve"> relative and total market size of both and the cost of trade and investment among them. </w:t>
      </w:r>
    </w:p>
    <w:p w14:paraId="1840AC29" w14:textId="58362DBC" w:rsidR="005E2278" w:rsidRDefault="005E227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theoretical general-equilibrium KK model does not have a closed-form solution that lends itself to empirical estim</w:t>
      </w:r>
      <w:r w:rsidR="00530B7C">
        <w:rPr>
          <w:rFonts w:ascii="Times New Roman" w:hAnsi="Times New Roman"/>
          <w:sz w:val="24"/>
          <w:szCs w:val="24"/>
        </w:rPr>
        <w:t>ation and inference.</w:t>
      </w:r>
      <w:r w:rsidR="00A4623F">
        <w:rPr>
          <w:rFonts w:ascii="Times New Roman" w:hAnsi="Times New Roman"/>
          <w:sz w:val="24"/>
          <w:szCs w:val="24"/>
        </w:rPr>
        <w:t xml:space="preserve"> </w:t>
      </w:r>
      <w:r w:rsidR="00530B7C">
        <w:rPr>
          <w:rFonts w:ascii="Times New Roman" w:hAnsi="Times New Roman"/>
          <w:sz w:val="24"/>
          <w:szCs w:val="24"/>
        </w:rPr>
        <w:t>Therefore</w:t>
      </w:r>
      <w:r w:rsidR="00D85767">
        <w:rPr>
          <w:rFonts w:ascii="Times New Roman" w:hAnsi="Times New Roman"/>
          <w:sz w:val="24"/>
          <w:szCs w:val="24"/>
        </w:rPr>
        <w:t>,</w:t>
      </w:r>
      <w:r w:rsidR="008202BF">
        <w:rPr>
          <w:rFonts w:ascii="Times New Roman" w:hAnsi="Times New Roman"/>
          <w:sz w:val="24"/>
          <w:szCs w:val="24"/>
        </w:rPr>
        <w:t xml:space="preserve"> </w:t>
      </w:r>
      <w:r>
        <w:rPr>
          <w:rFonts w:ascii="Times New Roman" w:hAnsi="Times New Roman"/>
          <w:sz w:val="24"/>
          <w:szCs w:val="24"/>
        </w:rPr>
        <w:t>various alternativ</w:t>
      </w:r>
      <w:r w:rsidR="00DB4E34">
        <w:rPr>
          <w:rFonts w:ascii="Times New Roman" w:hAnsi="Times New Roman"/>
          <w:sz w:val="24"/>
          <w:szCs w:val="24"/>
        </w:rPr>
        <w:t>e specifications</w:t>
      </w:r>
      <w:r>
        <w:rPr>
          <w:rFonts w:ascii="Times New Roman" w:hAnsi="Times New Roman"/>
          <w:sz w:val="24"/>
          <w:szCs w:val="24"/>
        </w:rPr>
        <w:t xml:space="preserve"> </w:t>
      </w:r>
      <w:r w:rsidR="00530B7C">
        <w:rPr>
          <w:rFonts w:ascii="Times New Roman" w:hAnsi="Times New Roman"/>
          <w:sz w:val="24"/>
          <w:szCs w:val="24"/>
        </w:rPr>
        <w:t>have been employed in the literature</w:t>
      </w:r>
      <w:r w:rsidR="00FE295B">
        <w:rPr>
          <w:rFonts w:ascii="Times New Roman" w:hAnsi="Times New Roman"/>
          <w:sz w:val="24"/>
          <w:szCs w:val="24"/>
        </w:rPr>
        <w:t>. T</w:t>
      </w:r>
      <w:r w:rsidR="00530B7C">
        <w:rPr>
          <w:rFonts w:ascii="Times New Roman" w:hAnsi="Times New Roman"/>
          <w:sz w:val="24"/>
          <w:szCs w:val="24"/>
        </w:rPr>
        <w:t>he main empirical specification</w:t>
      </w:r>
      <w:r w:rsidR="00FE295B">
        <w:rPr>
          <w:rFonts w:ascii="Times New Roman" w:hAnsi="Times New Roman"/>
          <w:sz w:val="24"/>
          <w:szCs w:val="24"/>
        </w:rPr>
        <w:t xml:space="preserve"> is</w:t>
      </w:r>
      <w:r w:rsidR="00530B7C">
        <w:rPr>
          <w:rFonts w:ascii="Times New Roman" w:hAnsi="Times New Roman"/>
          <w:sz w:val="24"/>
          <w:szCs w:val="24"/>
        </w:rPr>
        <w:t xml:space="preserve"> due to </w:t>
      </w:r>
      <w:r>
        <w:rPr>
          <w:rFonts w:ascii="Times New Roman" w:hAnsi="Times New Roman"/>
          <w:sz w:val="24"/>
          <w:szCs w:val="24"/>
        </w:rPr>
        <w:t>Carr, Markusen and Maskus (</w:t>
      </w:r>
      <w:r w:rsidR="00CC1024">
        <w:rPr>
          <w:rFonts w:ascii="Times New Roman" w:hAnsi="Times New Roman"/>
          <w:sz w:val="24"/>
          <w:szCs w:val="24"/>
        </w:rPr>
        <w:t xml:space="preserve">henceforth </w:t>
      </w:r>
      <w:r w:rsidR="00964598">
        <w:rPr>
          <w:rFonts w:ascii="Times New Roman" w:hAnsi="Times New Roman"/>
          <w:sz w:val="24"/>
          <w:szCs w:val="24"/>
        </w:rPr>
        <w:t>CMM</w:t>
      </w:r>
      <w:r w:rsidR="000728BC" w:rsidRPr="001A33CA">
        <w:rPr>
          <w:rFonts w:ascii="Times New Roman" w:hAnsi="Times New Roman"/>
          <w:sz w:val="24"/>
          <w:szCs w:val="24"/>
        </w:rPr>
        <w:t>,</w:t>
      </w:r>
      <w:r w:rsidR="00964598" w:rsidRPr="001A33CA">
        <w:rPr>
          <w:rFonts w:ascii="Times New Roman" w:hAnsi="Times New Roman"/>
          <w:sz w:val="24"/>
          <w:szCs w:val="24"/>
        </w:rPr>
        <w:t xml:space="preserve"> 2001</w:t>
      </w:r>
      <w:r>
        <w:rPr>
          <w:rFonts w:ascii="Times New Roman" w:hAnsi="Times New Roman"/>
          <w:sz w:val="24"/>
          <w:szCs w:val="24"/>
        </w:rPr>
        <w:t>)</w:t>
      </w:r>
      <w:r w:rsidR="00FE295B">
        <w:rPr>
          <w:rFonts w:ascii="Times New Roman" w:hAnsi="Times New Roman"/>
          <w:sz w:val="24"/>
          <w:szCs w:val="24"/>
        </w:rPr>
        <w:t>.</w:t>
      </w:r>
      <w:r>
        <w:rPr>
          <w:rFonts w:ascii="Times New Roman" w:hAnsi="Times New Roman"/>
          <w:sz w:val="24"/>
          <w:szCs w:val="24"/>
        </w:rPr>
        <w:t xml:space="preserve"> </w:t>
      </w:r>
    </w:p>
    <w:p w14:paraId="139CB7BE" w14:textId="77777777" w:rsidR="00FD1998"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We contribute to the literature on the motivations behind FDI in three ways: </w:t>
      </w:r>
    </w:p>
    <w:p w14:paraId="209ECDAB" w14:textId="4EA61755" w:rsidR="00B96C76" w:rsidRDefault="00FD1998" w:rsidP="00FD1998">
      <w:pPr>
        <w:spacing w:after="0" w:line="360" w:lineRule="auto"/>
        <w:ind w:firstLine="426"/>
        <w:jc w:val="both"/>
        <w:rPr>
          <w:rFonts w:ascii="Times New Roman" w:hAnsi="Times New Roman"/>
          <w:sz w:val="24"/>
          <w:szCs w:val="24"/>
        </w:rPr>
      </w:pPr>
      <w:r>
        <w:rPr>
          <w:rFonts w:ascii="Times New Roman" w:hAnsi="Times New Roman"/>
          <w:sz w:val="24"/>
          <w:szCs w:val="24"/>
        </w:rPr>
        <w:t xml:space="preserve">(1) </w:t>
      </w:r>
      <w:r w:rsidR="00374E27">
        <w:rPr>
          <w:rFonts w:ascii="Times New Roman" w:hAnsi="Times New Roman"/>
          <w:sz w:val="24"/>
          <w:szCs w:val="24"/>
        </w:rPr>
        <w:t>O</w:t>
      </w:r>
      <w:r w:rsidRPr="00FD1998">
        <w:rPr>
          <w:rFonts w:ascii="Times New Roman" w:hAnsi="Times New Roman"/>
          <w:sz w:val="24"/>
          <w:szCs w:val="24"/>
        </w:rPr>
        <w:t>urs is the first study that applies the KK model to intra-Asian FDI</w:t>
      </w:r>
      <w:r>
        <w:rPr>
          <w:rFonts w:ascii="Times New Roman" w:hAnsi="Times New Roman"/>
          <w:sz w:val="24"/>
          <w:szCs w:val="24"/>
        </w:rPr>
        <w:t>. Even though a</w:t>
      </w:r>
      <w:r w:rsidR="000F5310">
        <w:rPr>
          <w:rFonts w:ascii="Times New Roman" w:hAnsi="Times New Roman"/>
          <w:sz w:val="24"/>
          <w:szCs w:val="24"/>
        </w:rPr>
        <w:t xml:space="preserve"> large e</w:t>
      </w:r>
      <w:r w:rsidR="00DB4E34">
        <w:rPr>
          <w:rFonts w:ascii="Times New Roman" w:hAnsi="Times New Roman"/>
          <w:sz w:val="24"/>
          <w:szCs w:val="24"/>
        </w:rPr>
        <w:t>mpirical literature explores</w:t>
      </w:r>
      <w:r>
        <w:rPr>
          <w:rFonts w:ascii="Times New Roman" w:hAnsi="Times New Roman"/>
          <w:sz w:val="24"/>
          <w:szCs w:val="24"/>
        </w:rPr>
        <w:t xml:space="preserve"> FDI in Asia,</w:t>
      </w:r>
      <w:r w:rsidR="000F5310">
        <w:rPr>
          <w:rFonts w:ascii="Times New Roman" w:hAnsi="Times New Roman"/>
          <w:sz w:val="24"/>
          <w:szCs w:val="24"/>
        </w:rPr>
        <w:t xml:space="preserve"> only a few studies examine</w:t>
      </w:r>
      <w:r w:rsidR="00C02378">
        <w:rPr>
          <w:rFonts w:ascii="Times New Roman" w:hAnsi="Times New Roman"/>
          <w:sz w:val="24"/>
          <w:szCs w:val="24"/>
        </w:rPr>
        <w:t xml:space="preserve"> intra-Asian FDI (e.g.</w:t>
      </w:r>
      <w:r w:rsidR="00FE295B">
        <w:rPr>
          <w:rFonts w:ascii="Times New Roman" w:hAnsi="Times New Roman"/>
          <w:sz w:val="24"/>
          <w:szCs w:val="24"/>
        </w:rPr>
        <w:t xml:space="preserve">, </w:t>
      </w:r>
      <w:r w:rsidR="0044550D">
        <w:rPr>
          <w:rFonts w:ascii="Times New Roman" w:hAnsi="Times New Roman"/>
          <w:sz w:val="24"/>
          <w:szCs w:val="24"/>
        </w:rPr>
        <w:t>Petri, 2012</w:t>
      </w:r>
      <w:r w:rsidR="00DB4E34">
        <w:rPr>
          <w:rFonts w:ascii="Times New Roman" w:hAnsi="Times New Roman"/>
          <w:sz w:val="24"/>
          <w:szCs w:val="24"/>
        </w:rPr>
        <w:t>). However, they do</w:t>
      </w:r>
      <w:r w:rsidR="000F5310">
        <w:rPr>
          <w:rFonts w:ascii="Times New Roman" w:hAnsi="Times New Roman"/>
          <w:sz w:val="24"/>
          <w:szCs w:val="24"/>
        </w:rPr>
        <w:t xml:space="preserve"> not employ the KK model</w:t>
      </w:r>
      <w:r w:rsidR="00EE4F74">
        <w:rPr>
          <w:rFonts w:ascii="Times New Roman" w:hAnsi="Times New Roman"/>
          <w:sz w:val="24"/>
          <w:szCs w:val="24"/>
        </w:rPr>
        <w:t>.</w:t>
      </w:r>
      <w:r w:rsidR="00D85767">
        <w:rPr>
          <w:rFonts w:ascii="Times New Roman" w:hAnsi="Times New Roman"/>
          <w:sz w:val="24"/>
          <w:szCs w:val="24"/>
        </w:rPr>
        <w:t xml:space="preserve"> </w:t>
      </w:r>
      <w:r w:rsidR="00F62E40">
        <w:rPr>
          <w:rFonts w:ascii="Times New Roman" w:hAnsi="Times New Roman"/>
          <w:sz w:val="24"/>
          <w:szCs w:val="24"/>
        </w:rPr>
        <w:t xml:space="preserve">Petri (2012) shows </w:t>
      </w:r>
      <w:r w:rsidR="00B96C76">
        <w:rPr>
          <w:rFonts w:ascii="Times New Roman" w:hAnsi="Times New Roman"/>
          <w:sz w:val="24"/>
          <w:szCs w:val="24"/>
        </w:rPr>
        <w:t xml:space="preserve">that FDI patterns within Asia </w:t>
      </w:r>
      <w:r w:rsidR="00D85767">
        <w:rPr>
          <w:rFonts w:ascii="Times New Roman" w:hAnsi="Times New Roman"/>
          <w:sz w:val="24"/>
          <w:szCs w:val="24"/>
        </w:rPr>
        <w:t>differ systematically</w:t>
      </w:r>
      <w:r w:rsidR="00B96C76">
        <w:rPr>
          <w:rFonts w:ascii="Times New Roman" w:hAnsi="Times New Roman"/>
          <w:sz w:val="24"/>
          <w:szCs w:val="24"/>
        </w:rPr>
        <w:t xml:space="preserve"> from the general FDI patterns observed elsewhere</w:t>
      </w:r>
      <w:r w:rsidR="00C22B8A">
        <w:rPr>
          <w:rFonts w:ascii="Times New Roman" w:hAnsi="Times New Roman"/>
          <w:sz w:val="24"/>
          <w:szCs w:val="24"/>
        </w:rPr>
        <w:t>,</w:t>
      </w:r>
      <w:r w:rsidR="00006DB2">
        <w:rPr>
          <w:rFonts w:ascii="Times New Roman" w:hAnsi="Times New Roman"/>
          <w:sz w:val="24"/>
          <w:szCs w:val="24"/>
        </w:rPr>
        <w:t xml:space="preserve"> </w:t>
      </w:r>
      <w:r w:rsidR="00C22B8A">
        <w:rPr>
          <w:rFonts w:ascii="Times New Roman" w:hAnsi="Times New Roman"/>
          <w:sz w:val="24"/>
          <w:szCs w:val="24"/>
        </w:rPr>
        <w:t xml:space="preserve">with intra-Asian FDI </w:t>
      </w:r>
      <w:r w:rsidR="00BA53DE">
        <w:rPr>
          <w:rFonts w:ascii="Times New Roman" w:hAnsi="Times New Roman"/>
          <w:sz w:val="24"/>
          <w:szCs w:val="24"/>
        </w:rPr>
        <w:t>dominated by technology upgrading in host countries. This</w:t>
      </w:r>
      <w:r w:rsidR="00B96C76">
        <w:rPr>
          <w:rFonts w:ascii="Times New Roman" w:hAnsi="Times New Roman"/>
          <w:sz w:val="24"/>
          <w:szCs w:val="24"/>
        </w:rPr>
        <w:t xml:space="preserve"> motivates</w:t>
      </w:r>
      <w:r w:rsidR="00BA53DE">
        <w:rPr>
          <w:rFonts w:ascii="Times New Roman" w:hAnsi="Times New Roman"/>
          <w:sz w:val="24"/>
          <w:szCs w:val="24"/>
        </w:rPr>
        <w:t xml:space="preserve"> us to explore whether the KK model can provide an explanation for intra-Asian FDI based on knowledge</w:t>
      </w:r>
      <w:r w:rsidR="00072602">
        <w:rPr>
          <w:rFonts w:ascii="Times New Roman" w:hAnsi="Times New Roman"/>
          <w:sz w:val="24"/>
          <w:szCs w:val="24"/>
        </w:rPr>
        <w:t>-</w:t>
      </w:r>
      <w:r w:rsidR="00374E27">
        <w:rPr>
          <w:rFonts w:ascii="Times New Roman" w:hAnsi="Times New Roman"/>
          <w:sz w:val="24"/>
          <w:szCs w:val="24"/>
        </w:rPr>
        <w:t>capital transfers.</w:t>
      </w:r>
    </w:p>
    <w:p w14:paraId="75391A06" w14:textId="053E5F3A" w:rsidR="00025CAC" w:rsidRDefault="00FD1998" w:rsidP="00374E27">
      <w:pPr>
        <w:spacing w:after="0" w:line="360" w:lineRule="auto"/>
        <w:ind w:firstLine="426"/>
        <w:jc w:val="both"/>
        <w:rPr>
          <w:rFonts w:ascii="Times New Roman" w:hAnsi="Times New Roman"/>
          <w:sz w:val="24"/>
          <w:szCs w:val="24"/>
        </w:rPr>
      </w:pPr>
      <w:r>
        <w:rPr>
          <w:rFonts w:ascii="Times New Roman" w:hAnsi="Times New Roman"/>
          <w:sz w:val="24"/>
          <w:szCs w:val="24"/>
        </w:rPr>
        <w:t xml:space="preserve">(2) </w:t>
      </w:r>
      <w:r w:rsidR="00374E27">
        <w:rPr>
          <w:rFonts w:ascii="Times New Roman" w:hAnsi="Times New Roman"/>
          <w:sz w:val="24"/>
          <w:szCs w:val="24"/>
        </w:rPr>
        <w:t>W</w:t>
      </w:r>
      <w:r w:rsidR="006437CF">
        <w:rPr>
          <w:rFonts w:ascii="Times New Roman" w:hAnsi="Times New Roman"/>
          <w:sz w:val="24"/>
          <w:szCs w:val="24"/>
        </w:rPr>
        <w:t xml:space="preserve">e </w:t>
      </w:r>
      <w:r>
        <w:rPr>
          <w:rFonts w:ascii="Times New Roman" w:hAnsi="Times New Roman"/>
          <w:sz w:val="24"/>
          <w:szCs w:val="24"/>
        </w:rPr>
        <w:t>bring together</w:t>
      </w:r>
      <w:r w:rsidR="006437CF">
        <w:rPr>
          <w:rFonts w:ascii="Times New Roman" w:hAnsi="Times New Roman"/>
          <w:sz w:val="24"/>
          <w:szCs w:val="24"/>
        </w:rPr>
        <w:t xml:space="preserve"> </w:t>
      </w:r>
      <w:r w:rsidR="00EE4CDD">
        <w:rPr>
          <w:rFonts w:ascii="Times New Roman" w:hAnsi="Times New Roman"/>
          <w:sz w:val="24"/>
          <w:szCs w:val="24"/>
        </w:rPr>
        <w:t>and compare results for</w:t>
      </w:r>
      <w:r w:rsidR="00F62E40">
        <w:rPr>
          <w:rFonts w:ascii="Times New Roman" w:hAnsi="Times New Roman"/>
          <w:sz w:val="24"/>
          <w:szCs w:val="24"/>
        </w:rPr>
        <w:t xml:space="preserve"> </w:t>
      </w:r>
      <w:r w:rsidR="006437CF">
        <w:rPr>
          <w:rFonts w:ascii="Times New Roman" w:hAnsi="Times New Roman"/>
          <w:sz w:val="24"/>
          <w:szCs w:val="24"/>
        </w:rPr>
        <w:t>different empirical specifications for the KK model</w:t>
      </w:r>
      <w:r w:rsidR="00025CAC">
        <w:rPr>
          <w:rFonts w:ascii="Times New Roman" w:hAnsi="Times New Roman"/>
          <w:sz w:val="24"/>
          <w:szCs w:val="24"/>
        </w:rPr>
        <w:t xml:space="preserve"> and </w:t>
      </w:r>
      <w:r w:rsidR="00374E27">
        <w:rPr>
          <w:rFonts w:ascii="Times New Roman" w:hAnsi="Times New Roman"/>
          <w:sz w:val="24"/>
          <w:szCs w:val="24"/>
        </w:rPr>
        <w:t xml:space="preserve">in addition consider </w:t>
      </w:r>
      <w:r w:rsidR="00025CAC">
        <w:rPr>
          <w:rFonts w:ascii="Times New Roman" w:hAnsi="Times New Roman"/>
          <w:sz w:val="24"/>
          <w:szCs w:val="24"/>
        </w:rPr>
        <w:t>an alternative model, the gravity model. We apply model selection tests in order to establish the best fi</w:t>
      </w:r>
      <w:r w:rsidR="00374E27">
        <w:rPr>
          <w:rFonts w:ascii="Times New Roman" w:hAnsi="Times New Roman"/>
          <w:sz w:val="24"/>
          <w:szCs w:val="24"/>
        </w:rPr>
        <w:t xml:space="preserve">tting </w:t>
      </w:r>
      <w:r w:rsidR="00CB3149">
        <w:rPr>
          <w:rFonts w:ascii="Times New Roman" w:hAnsi="Times New Roman"/>
          <w:sz w:val="24"/>
          <w:szCs w:val="24"/>
        </w:rPr>
        <w:t xml:space="preserve">empirical </w:t>
      </w:r>
      <w:r w:rsidR="00374E27">
        <w:rPr>
          <w:rFonts w:ascii="Times New Roman" w:hAnsi="Times New Roman"/>
          <w:sz w:val="24"/>
          <w:szCs w:val="24"/>
        </w:rPr>
        <w:t>specification</w:t>
      </w:r>
      <w:r w:rsidR="00025CAC">
        <w:rPr>
          <w:rFonts w:ascii="Times New Roman" w:hAnsi="Times New Roman"/>
          <w:sz w:val="24"/>
          <w:szCs w:val="24"/>
        </w:rPr>
        <w:t xml:space="preserve">. The KK models that we consider include </w:t>
      </w:r>
      <w:r w:rsidR="00F62E40">
        <w:rPr>
          <w:rFonts w:ascii="Times New Roman" w:hAnsi="Times New Roman"/>
          <w:sz w:val="24"/>
          <w:szCs w:val="24"/>
        </w:rPr>
        <w:t>those of CMM (2001)</w:t>
      </w:r>
      <w:r w:rsidR="0044550D">
        <w:rPr>
          <w:rFonts w:ascii="Times New Roman" w:hAnsi="Times New Roman"/>
          <w:sz w:val="24"/>
          <w:szCs w:val="24"/>
        </w:rPr>
        <w:t xml:space="preserve">, </w:t>
      </w:r>
      <w:r w:rsidR="0044550D" w:rsidRPr="0044550D">
        <w:rPr>
          <w:rFonts w:ascii="Times New Roman" w:hAnsi="Times New Roman"/>
          <w:sz w:val="24"/>
          <w:szCs w:val="24"/>
        </w:rPr>
        <w:t>Braconier, Norbäck and Urban (2005), Davies (2008), and Bergstrand and Egger (2013)</w:t>
      </w:r>
      <w:r w:rsidR="000F3B85">
        <w:rPr>
          <w:rFonts w:ascii="Times New Roman" w:hAnsi="Times New Roman"/>
          <w:sz w:val="24"/>
          <w:szCs w:val="24"/>
        </w:rPr>
        <w:t>. As Table A1 in the Appendix shows, empirical s</w:t>
      </w:r>
      <w:r w:rsidR="00DB4E34">
        <w:rPr>
          <w:rFonts w:ascii="Times New Roman" w:hAnsi="Times New Roman"/>
          <w:sz w:val="24"/>
          <w:szCs w:val="24"/>
        </w:rPr>
        <w:t>upport for the KK model is</w:t>
      </w:r>
      <w:r w:rsidR="000F3B85">
        <w:rPr>
          <w:rFonts w:ascii="Times New Roman" w:hAnsi="Times New Roman"/>
          <w:sz w:val="24"/>
          <w:szCs w:val="24"/>
        </w:rPr>
        <w:t xml:space="preserve"> rather mixed</w:t>
      </w:r>
      <w:r w:rsidR="000C692C">
        <w:rPr>
          <w:rFonts w:ascii="Times New Roman" w:hAnsi="Times New Roman"/>
          <w:sz w:val="24"/>
          <w:szCs w:val="24"/>
        </w:rPr>
        <w:t xml:space="preserve"> and it is </w:t>
      </w:r>
      <w:r w:rsidR="00CB3149">
        <w:rPr>
          <w:rFonts w:ascii="Times New Roman" w:hAnsi="Times New Roman"/>
          <w:sz w:val="24"/>
          <w:szCs w:val="24"/>
        </w:rPr>
        <w:t xml:space="preserve">therefore a matter of controversy </w:t>
      </w:r>
      <w:r w:rsidR="000C692C">
        <w:rPr>
          <w:rFonts w:ascii="Times New Roman" w:hAnsi="Times New Roman"/>
          <w:sz w:val="24"/>
          <w:szCs w:val="24"/>
        </w:rPr>
        <w:t>what the motivations for FDI are</w:t>
      </w:r>
      <w:r w:rsidR="000F3B85">
        <w:rPr>
          <w:rFonts w:ascii="Times New Roman" w:hAnsi="Times New Roman"/>
          <w:sz w:val="24"/>
          <w:szCs w:val="24"/>
        </w:rPr>
        <w:t>.</w:t>
      </w:r>
      <w:r w:rsidR="00A4623F">
        <w:rPr>
          <w:rFonts w:ascii="Times New Roman" w:hAnsi="Times New Roman"/>
          <w:sz w:val="24"/>
          <w:szCs w:val="24"/>
        </w:rPr>
        <w:t xml:space="preserve"> </w:t>
      </w:r>
      <w:r w:rsidR="00CB3149">
        <w:rPr>
          <w:rFonts w:ascii="Times New Roman" w:hAnsi="Times New Roman"/>
          <w:sz w:val="24"/>
          <w:szCs w:val="24"/>
        </w:rPr>
        <w:t>Furthermore</w:t>
      </w:r>
      <w:r w:rsidR="000F3B85">
        <w:rPr>
          <w:rFonts w:ascii="Times New Roman" w:hAnsi="Times New Roman"/>
          <w:sz w:val="24"/>
          <w:szCs w:val="24"/>
        </w:rPr>
        <w:t>, w</w:t>
      </w:r>
      <w:r w:rsidR="00045332">
        <w:rPr>
          <w:rFonts w:ascii="Times New Roman" w:hAnsi="Times New Roman"/>
          <w:sz w:val="24"/>
          <w:szCs w:val="24"/>
        </w:rPr>
        <w:t>e also consider a</w:t>
      </w:r>
      <w:r w:rsidR="00C02378">
        <w:rPr>
          <w:rFonts w:ascii="Times New Roman" w:hAnsi="Times New Roman"/>
          <w:sz w:val="24"/>
          <w:szCs w:val="24"/>
        </w:rPr>
        <w:t>n empirical specification based on the</w:t>
      </w:r>
      <w:r w:rsidR="00045332">
        <w:rPr>
          <w:rFonts w:ascii="Times New Roman" w:hAnsi="Times New Roman"/>
          <w:sz w:val="24"/>
          <w:szCs w:val="24"/>
        </w:rPr>
        <w:t xml:space="preserve"> </w:t>
      </w:r>
      <w:r w:rsidR="00375FF3">
        <w:rPr>
          <w:rFonts w:ascii="Times New Roman" w:hAnsi="Times New Roman"/>
          <w:sz w:val="24"/>
          <w:szCs w:val="24"/>
        </w:rPr>
        <w:t xml:space="preserve">multi-country </w:t>
      </w:r>
      <w:r w:rsidR="000E35BD">
        <w:rPr>
          <w:rFonts w:ascii="Times New Roman" w:hAnsi="Times New Roman"/>
          <w:sz w:val="24"/>
          <w:szCs w:val="24"/>
        </w:rPr>
        <w:t xml:space="preserve">general-equilibrium </w:t>
      </w:r>
      <w:r w:rsidR="00045332">
        <w:rPr>
          <w:rFonts w:ascii="Times New Roman" w:hAnsi="Times New Roman"/>
          <w:sz w:val="24"/>
          <w:szCs w:val="24"/>
        </w:rPr>
        <w:t>gravity-type model of FDI</w:t>
      </w:r>
      <w:r w:rsidR="00375FF3">
        <w:rPr>
          <w:rFonts w:ascii="Times New Roman" w:hAnsi="Times New Roman"/>
          <w:sz w:val="24"/>
          <w:szCs w:val="24"/>
        </w:rPr>
        <w:t xml:space="preserve"> with costly international trade and investment, developed by </w:t>
      </w:r>
      <w:r w:rsidR="00045332">
        <w:rPr>
          <w:rFonts w:ascii="Times New Roman" w:hAnsi="Times New Roman"/>
          <w:sz w:val="24"/>
          <w:szCs w:val="24"/>
        </w:rPr>
        <w:t>Anderson</w:t>
      </w:r>
      <w:r w:rsidR="00375FF3">
        <w:rPr>
          <w:rFonts w:ascii="Times New Roman" w:hAnsi="Times New Roman"/>
          <w:sz w:val="24"/>
          <w:szCs w:val="24"/>
        </w:rPr>
        <w:t>, Larch and Yotov</w:t>
      </w:r>
      <w:r w:rsidR="00152514">
        <w:rPr>
          <w:rFonts w:ascii="Times New Roman" w:hAnsi="Times New Roman"/>
          <w:sz w:val="24"/>
          <w:szCs w:val="24"/>
        </w:rPr>
        <w:t xml:space="preserve"> </w:t>
      </w:r>
      <w:r w:rsidR="00375FF3">
        <w:rPr>
          <w:rFonts w:ascii="Times New Roman" w:hAnsi="Times New Roman"/>
          <w:sz w:val="24"/>
          <w:szCs w:val="24"/>
        </w:rPr>
        <w:t>(</w:t>
      </w:r>
      <w:r w:rsidR="00152514">
        <w:rPr>
          <w:rFonts w:ascii="Times New Roman" w:hAnsi="Times New Roman"/>
          <w:sz w:val="24"/>
          <w:szCs w:val="24"/>
        </w:rPr>
        <w:t>201</w:t>
      </w:r>
      <w:r w:rsidR="00B6566A">
        <w:rPr>
          <w:rFonts w:ascii="Times New Roman" w:hAnsi="Times New Roman"/>
          <w:sz w:val="24"/>
          <w:szCs w:val="24"/>
        </w:rPr>
        <w:t>9</w:t>
      </w:r>
      <w:r w:rsidR="00375FF3">
        <w:rPr>
          <w:rFonts w:ascii="Times New Roman" w:hAnsi="Times New Roman"/>
          <w:sz w:val="24"/>
          <w:szCs w:val="24"/>
        </w:rPr>
        <w:t>), as an alternative approach to the KK model</w:t>
      </w:r>
      <w:r w:rsidR="000C692C">
        <w:rPr>
          <w:rFonts w:ascii="Times New Roman" w:hAnsi="Times New Roman"/>
          <w:sz w:val="24"/>
          <w:szCs w:val="24"/>
        </w:rPr>
        <w:t xml:space="preserve"> in order to see whether it provides a more convincing empirical spe</w:t>
      </w:r>
      <w:r w:rsidR="00CB3149">
        <w:rPr>
          <w:rFonts w:ascii="Times New Roman" w:hAnsi="Times New Roman"/>
          <w:sz w:val="24"/>
          <w:szCs w:val="24"/>
        </w:rPr>
        <w:t>cific</w:t>
      </w:r>
      <w:r w:rsidR="000C692C">
        <w:rPr>
          <w:rFonts w:ascii="Times New Roman" w:hAnsi="Times New Roman"/>
          <w:sz w:val="24"/>
          <w:szCs w:val="24"/>
        </w:rPr>
        <w:t>ation</w:t>
      </w:r>
      <w:r w:rsidR="00375FF3">
        <w:rPr>
          <w:rFonts w:ascii="Times New Roman" w:hAnsi="Times New Roman"/>
          <w:sz w:val="24"/>
          <w:szCs w:val="24"/>
        </w:rPr>
        <w:t>.</w:t>
      </w:r>
      <w:r w:rsidR="00EE4F74">
        <w:rPr>
          <w:rFonts w:ascii="Times New Roman" w:hAnsi="Times New Roman"/>
          <w:sz w:val="24"/>
          <w:szCs w:val="24"/>
        </w:rPr>
        <w:t xml:space="preserve"> </w:t>
      </w:r>
      <w:r w:rsidR="00025CAC" w:rsidRPr="00025CAC">
        <w:rPr>
          <w:rFonts w:ascii="Times New Roman" w:hAnsi="Times New Roman"/>
          <w:sz w:val="24"/>
          <w:szCs w:val="24"/>
        </w:rPr>
        <w:t xml:space="preserve"> </w:t>
      </w:r>
      <w:r w:rsidR="00374E27">
        <w:rPr>
          <w:rFonts w:ascii="Times New Roman" w:hAnsi="Times New Roman"/>
          <w:sz w:val="24"/>
          <w:szCs w:val="24"/>
        </w:rPr>
        <w:t xml:space="preserve">As to the estimation methods, we </w:t>
      </w:r>
      <w:r w:rsidR="00025CAC" w:rsidRPr="00025CAC">
        <w:rPr>
          <w:rFonts w:ascii="Times New Roman" w:hAnsi="Times New Roman"/>
          <w:sz w:val="24"/>
          <w:szCs w:val="24"/>
        </w:rPr>
        <w:t>explore</w:t>
      </w:r>
      <w:r w:rsidR="00374E27">
        <w:rPr>
          <w:rFonts w:ascii="Times New Roman" w:hAnsi="Times New Roman"/>
          <w:sz w:val="24"/>
          <w:szCs w:val="24"/>
        </w:rPr>
        <w:t xml:space="preserve"> various alternatives</w:t>
      </w:r>
      <w:r w:rsidR="00025CAC" w:rsidRPr="00025CAC">
        <w:rPr>
          <w:rFonts w:ascii="Times New Roman" w:hAnsi="Times New Roman"/>
          <w:sz w:val="24"/>
          <w:szCs w:val="24"/>
        </w:rPr>
        <w:t>, including ordinary least squares (OLS), Tobit, Poisson pseudo-maximum-likelihood (PPML), lognormal hurdle, and exponential-type II Tobit, and conduct statistical testing to choose the most appropr</w:t>
      </w:r>
      <w:r w:rsidR="00374E27">
        <w:rPr>
          <w:rFonts w:ascii="Times New Roman" w:hAnsi="Times New Roman"/>
          <w:sz w:val="24"/>
          <w:szCs w:val="24"/>
        </w:rPr>
        <w:t>iate model specification and estimator for our FDI data.</w:t>
      </w:r>
    </w:p>
    <w:p w14:paraId="3E2A718D" w14:textId="4371A42D" w:rsidR="00DC3164" w:rsidRPr="009C0198" w:rsidRDefault="00025CAC" w:rsidP="00E9554B">
      <w:pPr>
        <w:spacing w:after="0" w:line="360" w:lineRule="auto"/>
        <w:ind w:firstLine="426"/>
        <w:jc w:val="both"/>
        <w:rPr>
          <w:rFonts w:ascii="Times New Roman" w:hAnsi="Times New Roman"/>
          <w:sz w:val="24"/>
          <w:szCs w:val="24"/>
        </w:rPr>
      </w:pPr>
      <w:r>
        <w:rPr>
          <w:rFonts w:ascii="Times New Roman" w:hAnsi="Times New Roman"/>
          <w:sz w:val="24"/>
          <w:szCs w:val="24"/>
          <w:lang w:val="en-NZ"/>
        </w:rPr>
        <w:lastRenderedPageBreak/>
        <w:t xml:space="preserve">(3) </w:t>
      </w:r>
      <w:r w:rsidR="00374E27">
        <w:rPr>
          <w:rFonts w:ascii="Times New Roman" w:hAnsi="Times New Roman"/>
          <w:sz w:val="24"/>
          <w:szCs w:val="24"/>
          <w:lang w:val="en-NZ"/>
        </w:rPr>
        <w:t>A</w:t>
      </w:r>
      <w:r w:rsidRPr="00025CAC">
        <w:rPr>
          <w:rFonts w:ascii="Times New Roman" w:hAnsi="Times New Roman"/>
          <w:sz w:val="24"/>
          <w:szCs w:val="24"/>
          <w:lang w:val="en-NZ"/>
        </w:rPr>
        <w:t xml:space="preserve"> </w:t>
      </w:r>
      <w:commentRangeStart w:id="0"/>
      <w:r w:rsidRPr="00025CAC">
        <w:rPr>
          <w:rFonts w:ascii="Times New Roman" w:hAnsi="Times New Roman"/>
          <w:sz w:val="24"/>
          <w:szCs w:val="24"/>
          <w:lang w:val="en-NZ"/>
        </w:rPr>
        <w:t>novel</w:t>
      </w:r>
      <w:commentRangeEnd w:id="0"/>
      <w:r w:rsidR="00BB7709">
        <w:rPr>
          <w:rStyle w:val="CommentReference"/>
        </w:rPr>
        <w:commentReference w:id="0"/>
      </w:r>
      <w:r w:rsidRPr="00025CAC">
        <w:rPr>
          <w:rFonts w:ascii="Times New Roman" w:hAnsi="Times New Roman"/>
          <w:sz w:val="24"/>
          <w:szCs w:val="24"/>
          <w:lang w:val="en-NZ"/>
        </w:rPr>
        <w:t xml:space="preserve"> feature of our analysis is that, as part of the lognormal hurdle model, we separate for the KK model </w:t>
      </w:r>
      <w:r w:rsidR="00604F6C">
        <w:rPr>
          <w:rFonts w:ascii="Times New Roman" w:hAnsi="Times New Roman"/>
          <w:sz w:val="24"/>
          <w:szCs w:val="24"/>
          <w:lang w:val="en-NZ"/>
        </w:rPr>
        <w:t xml:space="preserve">and the gravity model </w:t>
      </w:r>
      <w:r w:rsidRPr="00025CAC">
        <w:rPr>
          <w:rFonts w:ascii="Times New Roman" w:hAnsi="Times New Roman"/>
          <w:sz w:val="24"/>
          <w:szCs w:val="24"/>
          <w:lang w:val="en-NZ"/>
        </w:rPr>
        <w:t>the participation decision, which is FDI or no FDI, from the FDI amount decision for bilateral FDI between all possible in-sample country pairs.</w:t>
      </w:r>
      <w:r w:rsidR="009F1C04">
        <w:rPr>
          <w:rStyle w:val="FootnoteReference"/>
          <w:rFonts w:ascii="Times New Roman" w:hAnsi="Times New Roman"/>
          <w:sz w:val="24"/>
          <w:szCs w:val="24"/>
          <w:lang w:val="en-NZ"/>
        </w:rPr>
        <w:footnoteReference w:id="2"/>
      </w:r>
      <w:r w:rsidRPr="00025CAC">
        <w:rPr>
          <w:rFonts w:ascii="Times New Roman" w:hAnsi="Times New Roman"/>
          <w:sz w:val="24"/>
          <w:szCs w:val="24"/>
          <w:lang w:val="en-NZ"/>
        </w:rPr>
        <w:t xml:space="preserve"> </w:t>
      </w:r>
      <w:r>
        <w:rPr>
          <w:rFonts w:ascii="Times New Roman" w:hAnsi="Times New Roman"/>
          <w:sz w:val="24"/>
          <w:szCs w:val="24"/>
          <w:lang w:val="en-NZ"/>
        </w:rPr>
        <w:t>T</w:t>
      </w:r>
      <w:r w:rsidRPr="00025CAC">
        <w:rPr>
          <w:rFonts w:ascii="Times New Roman" w:hAnsi="Times New Roman"/>
          <w:sz w:val="24"/>
          <w:szCs w:val="24"/>
          <w:lang w:val="en-NZ"/>
        </w:rPr>
        <w:t>he majority of observed values of bilateral FDI in our sample are zeros</w:t>
      </w:r>
      <w:r w:rsidR="00C978EF">
        <w:rPr>
          <w:rFonts w:ascii="Times New Roman" w:hAnsi="Times New Roman"/>
          <w:sz w:val="24"/>
          <w:szCs w:val="24"/>
          <w:lang w:val="en-NZ"/>
        </w:rPr>
        <w:t>, which could bias results if purged</w:t>
      </w:r>
      <w:r w:rsidRPr="00025CAC">
        <w:rPr>
          <w:rFonts w:ascii="Times New Roman" w:hAnsi="Times New Roman"/>
          <w:sz w:val="24"/>
          <w:szCs w:val="24"/>
          <w:lang w:val="en-NZ"/>
        </w:rPr>
        <w:t xml:space="preserve">. </w:t>
      </w:r>
      <w:r>
        <w:rPr>
          <w:rFonts w:ascii="Times New Roman" w:hAnsi="Times New Roman"/>
          <w:sz w:val="24"/>
          <w:szCs w:val="24"/>
          <w:lang w:val="en-NZ"/>
        </w:rPr>
        <w:t>In contrast, e</w:t>
      </w:r>
      <w:r w:rsidRPr="00025CAC">
        <w:rPr>
          <w:rFonts w:ascii="Times New Roman" w:hAnsi="Times New Roman"/>
          <w:sz w:val="24"/>
          <w:szCs w:val="24"/>
          <w:lang w:val="en-NZ"/>
        </w:rPr>
        <w:t xml:space="preserve">mpirical applications of the KK model generally ignore the no-FDI outcome choice and, instead, focus only on the two types of non-zero FDI, horizontal and vertical.  </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590148B9"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(Thorbecke and Salike, 2013)</w:t>
      </w:r>
      <w:r w:rsidRPr="00C728C7">
        <w:rPr>
          <w:rFonts w:ascii="Times New Roman" w:hAnsi="Times New Roman"/>
          <w:sz w:val="24"/>
          <w:szCs w:val="24"/>
          <w:lang w:val="en-NZ"/>
        </w:rPr>
        <w:t>. Most studies on FDI in Asia focus on a major source 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w:t>
      </w:r>
      <w:r w:rsidR="00A55DF5" w:rsidRPr="00A55DF5">
        <w:rPr>
          <w:rFonts w:ascii="Times New Roman" w:hAnsi="Times New Roman"/>
          <w:noProof/>
          <w:sz w:val="24"/>
          <w:szCs w:val="24"/>
          <w:lang w:val="en-NZ"/>
        </w:rPr>
        <w:t>Chou, Chen and Mai, 2011</w:t>
      </w:r>
      <w:r w:rsidR="00A55DF5">
        <w:rPr>
          <w:rFonts w:ascii="Times New Roman" w:hAnsi="Times New Roman"/>
          <w:noProof/>
          <w:sz w:val="24"/>
          <w:szCs w:val="24"/>
          <w:lang w:val="en-NZ"/>
        </w:rPr>
        <w:t xml:space="preserve">; </w:t>
      </w:r>
      <w:r w:rsidRPr="00C728C7">
        <w:rPr>
          <w:rFonts w:ascii="Times New Roman" w:hAnsi="Times New Roman"/>
          <w:noProof/>
          <w:sz w:val="24"/>
          <w:szCs w:val="24"/>
          <w:lang w:val="en-NZ"/>
        </w:rPr>
        <w:t xml:space="preserve">Kang </w:t>
      </w:r>
      <w:r w:rsidR="00505493">
        <w:rPr>
          <w:rFonts w:ascii="Times New Roman" w:hAnsi="Times New Roman"/>
          <w:noProof/>
          <w:sz w:val="24"/>
          <w:szCs w:val="24"/>
          <w:lang w:val="en-NZ"/>
        </w:rPr>
        <w:t>and</w:t>
      </w:r>
      <w:r w:rsidRPr="00C728C7">
        <w:rPr>
          <w:rFonts w:ascii="Times New Roman" w:hAnsi="Times New Roman"/>
          <w:noProof/>
          <w:sz w:val="24"/>
          <w:szCs w:val="24"/>
          <w:lang w:val="en-NZ"/>
        </w:rPr>
        <w:t xml:space="preserve"> Jiang, 2012)</w:t>
      </w:r>
      <w:r w:rsidRPr="00C728C7">
        <w:rPr>
          <w:rFonts w:ascii="Times New Roman" w:hAnsi="Times New Roman"/>
          <w:sz w:val="24"/>
          <w:szCs w:val="24"/>
          <w:lang w:val="en-NZ"/>
        </w:rPr>
        <w:fldChar w:fldCharType="end"/>
      </w:r>
      <w:r w:rsidR="00A55DF5">
        <w:rPr>
          <w:rFonts w:ascii="Times New Roman" w:hAnsi="Times New Roman"/>
          <w:sz w:val="24"/>
          <w:szCs w:val="24"/>
          <w:lang w:val="en-NZ"/>
        </w:rPr>
        <w:t xml:space="preserve">, </w:t>
      </w:r>
      <w:r w:rsidR="00A55DF5" w:rsidRPr="00A55DF5">
        <w:rPr>
          <w:rFonts w:ascii="Times New Roman" w:hAnsi="Times New Roman"/>
          <w:sz w:val="24"/>
          <w:szCs w:val="24"/>
          <w:lang w:val="en-NZ"/>
        </w:rPr>
        <w:t xml:space="preserve">Japan (Encarnation, 1999; Lakhera, 2008), </w:t>
      </w:r>
      <w:r w:rsidR="00A55DF5">
        <w:rPr>
          <w:rFonts w:ascii="Times New Roman" w:hAnsi="Times New Roman"/>
          <w:sz w:val="24"/>
          <w:szCs w:val="24"/>
          <w:lang w:val="en-NZ"/>
        </w:rPr>
        <w:t xml:space="preserve">Malaysia (Goh, Wong and </w:t>
      </w:r>
      <w:r w:rsidR="00A55DF5" w:rsidRPr="004D399B">
        <w:rPr>
          <w:rFonts w:ascii="Times New Roman" w:hAnsi="Times New Roman"/>
          <w:sz w:val="24"/>
          <w:szCs w:val="24"/>
          <w:lang w:val="en-NZ"/>
        </w:rPr>
        <w:t>Tha</w:t>
      </w:r>
      <w:r w:rsidR="00F8460F" w:rsidRPr="004D399B">
        <w:rPr>
          <w:rFonts w:ascii="Times New Roman" w:hAnsi="Times New Roman"/>
          <w:sz w:val="24"/>
          <w:szCs w:val="24"/>
          <w:lang w:val="en-NZ"/>
        </w:rPr>
        <w:t>m</w:t>
      </w:r>
      <w:r w:rsidR="00A55DF5">
        <w:rPr>
          <w:rFonts w:ascii="Times New Roman" w:hAnsi="Times New Roman"/>
          <w:sz w:val="24"/>
          <w:szCs w:val="24"/>
          <w:lang w:val="en-NZ"/>
        </w:rPr>
        <w:t xml:space="preserve">, 2013), </w:t>
      </w:r>
      <w:r w:rsidR="00924FE5">
        <w:rPr>
          <w:rFonts w:ascii="Times New Roman" w:hAnsi="Times New Roman"/>
          <w:sz w:val="24"/>
          <w:szCs w:val="24"/>
          <w:lang w:val="en-NZ"/>
        </w:rPr>
        <w:t>Singapore (</w:t>
      </w:r>
      <w:r w:rsidR="00924FE5" w:rsidRPr="00924FE5">
        <w:rPr>
          <w:rFonts w:ascii="Times New Roman" w:hAnsi="Times New Roman"/>
          <w:sz w:val="24"/>
          <w:szCs w:val="24"/>
          <w:lang w:val="en-NZ"/>
        </w:rPr>
        <w:t xml:space="preserve">Chellaraj, Maskus and </w:t>
      </w:r>
      <w:r w:rsidR="00924FE5">
        <w:rPr>
          <w:rFonts w:ascii="Times New Roman" w:hAnsi="Times New Roman"/>
          <w:sz w:val="24"/>
          <w:szCs w:val="24"/>
          <w:lang w:val="en-NZ"/>
        </w:rPr>
        <w:t>Mattoo</w:t>
      </w:r>
      <w:r w:rsidR="00BB613C">
        <w:rPr>
          <w:rFonts w:ascii="Times New Roman" w:hAnsi="Times New Roman"/>
          <w:sz w:val="24"/>
          <w:szCs w:val="24"/>
          <w:lang w:val="en-NZ"/>
        </w:rPr>
        <w:t>, 2013)</w:t>
      </w:r>
      <w:r w:rsidR="00A55DF5">
        <w:rPr>
          <w:rFonts w:ascii="Times New Roman" w:hAnsi="Times New Roman"/>
          <w:sz w:val="24"/>
          <w:szCs w:val="24"/>
          <w:lang w:val="en-NZ"/>
        </w:rPr>
        <w:t>, or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3"/>
      </w:r>
    </w:p>
    <w:p w14:paraId="26B1255A" w14:textId="7321D38B"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w:t>
      </w:r>
      <w:r w:rsidRPr="00C728C7">
        <w:rPr>
          <w:rFonts w:ascii="Times New Roman" w:hAnsi="Times New Roman"/>
          <w:sz w:val="24"/>
          <w:szCs w:val="24"/>
          <w:lang w:val="en-NZ"/>
        </w:rPr>
        <w:lastRenderedPageBreak/>
        <w:t>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finds that intraregional FDI in Asia, in contrast to global FDI, is attracted by host countries with low technology achievements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Based on Dunning’s (1</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977) </w:t>
      </w:r>
      <w:r w:rsidR="009271BE" w:rsidRPr="00C728C7">
        <w:rPr>
          <w:rFonts w:ascii="Times New Roman" w:hAnsi="Times New Roman"/>
          <w:sz w:val="24"/>
          <w:szCs w:val="24"/>
          <w:lang w:val="en-NZ"/>
        </w:rPr>
        <w:t>‘</w:t>
      </w:r>
      <w:r w:rsidRPr="00C728C7">
        <w:rPr>
          <w:rFonts w:ascii="Times New Roman" w:hAnsi="Times New Roman"/>
          <w:sz w:val="24"/>
          <w:szCs w:val="24"/>
          <w:lang w:val="en-NZ"/>
        </w:rPr>
        <w:t xml:space="preserve">eclectic’ or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r w:rsidR="00E725D7">
        <w:rPr>
          <w:rFonts w:ascii="Times New Roman" w:hAnsi="Times New Roman"/>
          <w:sz w:val="24"/>
          <w:szCs w:val="24"/>
          <w:lang w:val="en-NZ"/>
        </w:rPr>
        <w:t>Masron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3BDE610E" w14:textId="38A2D34C" w:rsidR="00F518E0" w:rsidRPr="00C576BC" w:rsidRDefault="00080787" w:rsidP="00C576BC">
      <w:pPr>
        <w:spacing w:after="0" w:line="360" w:lineRule="auto"/>
        <w:ind w:firstLine="426"/>
        <w:jc w:val="both"/>
        <w:rPr>
          <w:rFonts w:ascii="Times New Roman" w:hAnsi="Times New Roman"/>
          <w:sz w:val="24"/>
          <w:szCs w:val="24"/>
          <w:lang w:val="en-NZ"/>
        </w:rPr>
      </w:pPr>
      <w:r w:rsidRPr="001A33CA">
        <w:rPr>
          <w:rFonts w:ascii="Times New Roman" w:hAnsi="Times New Roman"/>
          <w:sz w:val="24"/>
          <w:szCs w:val="24"/>
        </w:rPr>
        <w:t>Bloningen and Piger (2014) point out that empirical studies of bilateral FDI generally rely on very different specifications and that there is little agreement on the set of variables to include as regressors. They apply Bayesian</w:t>
      </w:r>
      <w:r w:rsidR="000D508E" w:rsidRPr="001A33CA">
        <w:rPr>
          <w:rFonts w:ascii="Times New Roman" w:hAnsi="Times New Roman"/>
          <w:sz w:val="24"/>
          <w:szCs w:val="24"/>
        </w:rPr>
        <w:t xml:space="preserve"> model averaging methods</w:t>
      </w:r>
      <w:r w:rsidRPr="001A33CA">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language and colonial relationships) and KK-type endowment differences between host and source countries (such as squared skill differences). However, their data are limited to primarily OECD country pairs and include only a few OECD-Asia country pairs.</w:t>
      </w:r>
      <w:r w:rsidR="00A4623F" w:rsidRPr="001A33CA">
        <w:rPr>
          <w:rFonts w:ascii="Times New Roman" w:hAnsi="Times New Roman"/>
          <w:sz w:val="24"/>
          <w:szCs w:val="24"/>
        </w:rPr>
        <w:t xml:space="preserve"> </w:t>
      </w:r>
      <w:r w:rsidRPr="001A33CA">
        <w:rPr>
          <w:rFonts w:ascii="Times New Roman" w:hAnsi="Times New Roman"/>
          <w:sz w:val="24"/>
          <w:szCs w:val="24"/>
        </w:rPr>
        <w:t xml:space="preserve">Camarero, Montolio and Tamarit (2019) also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and European peripheral </w:t>
      </w:r>
      <w:r w:rsidRPr="000121E5">
        <w:rPr>
          <w:rFonts w:ascii="Times New Roman" w:hAnsi="Times New Roman"/>
          <w:sz w:val="24"/>
          <w:szCs w:val="24"/>
        </w:rPr>
        <w:lastRenderedPageBreak/>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4"/>
      </w:r>
      <w:r w:rsidRPr="001A33CA">
        <w:rPr>
          <w:rFonts w:ascii="Times New Roman" w:hAnsi="Times New Roman"/>
          <w:sz w:val="24"/>
          <w:szCs w:val="24"/>
        </w:rPr>
        <w:t xml:space="preserve"> Furthermore, they find that German FDI decisions are based on variables that originate from a mixture of different FDI theories. Eicher et al. (2012) have extended the Bayesian model averaging approach for FDI to control for selection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set, that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301A21DE" w:rsidR="009266CC" w:rsidRPr="00C728C7"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generating firm-level scale economies. </w:t>
      </w:r>
      <w:r w:rsidR="00724ED0" w:rsidRPr="00C728C7">
        <w:rPr>
          <w:rFonts w:ascii="Times New Roman" w:hAnsi="Times New Roman"/>
          <w:sz w:val="24"/>
          <w:szCs w:val="24"/>
          <w:lang w:val="en-NZ"/>
        </w:rPr>
        <w:t>These knowledge-based assets, which are</w:t>
      </w:r>
      <w:r w:rsidRPr="00C728C7">
        <w:rPr>
          <w:rFonts w:ascii="Times New Roman" w:hAnsi="Times New Roman"/>
          <w:sz w:val="24"/>
          <w:szCs w:val="24"/>
          <w:lang w:val="en-NZ"/>
        </w:rPr>
        <w:t xml:space="preserve"> referred </w:t>
      </w:r>
      <w:r w:rsidR="004303AC" w:rsidRPr="00C728C7">
        <w:rPr>
          <w:rFonts w:ascii="Times New Roman" w:hAnsi="Times New Roman"/>
          <w:sz w:val="24"/>
          <w:szCs w:val="24"/>
          <w:lang w:val="en-NZ"/>
        </w:rPr>
        <w:t xml:space="preserve">to </w:t>
      </w:r>
      <w:r w:rsidRPr="00C728C7">
        <w:rPr>
          <w:rFonts w:ascii="Times New Roman" w:hAnsi="Times New Roman"/>
          <w:sz w:val="24"/>
          <w:szCs w:val="24"/>
          <w:lang w:val="en-NZ"/>
        </w:rPr>
        <w:t xml:space="preserve">as knowledge-capital, involve </w:t>
      </w:r>
      <w:r w:rsidR="00373A00">
        <w:rPr>
          <w:rFonts w:ascii="Times New Roman" w:hAnsi="Times New Roman"/>
          <w:sz w:val="24"/>
          <w:szCs w:val="24"/>
          <w:lang w:val="en-NZ"/>
        </w:rPr>
        <w:t>research and development</w:t>
      </w:r>
      <w:r w:rsidRPr="00C728C7">
        <w:rPr>
          <w:rFonts w:ascii="Times New Roman" w:hAnsi="Times New Roman"/>
          <w:sz w:val="24"/>
          <w:szCs w:val="24"/>
          <w:lang w:val="en-NZ"/>
        </w:rPr>
        <w:t xml:space="preserve"> activities, patents, human capital, organizational structures, managerial skills, etc.</w:t>
      </w:r>
      <w:r w:rsidR="004F32B3" w:rsidRPr="00C728C7">
        <w:rPr>
          <w:rFonts w:ascii="Times New Roman" w:hAnsi="Times New Roman"/>
          <w:sz w:val="24"/>
          <w:szCs w:val="24"/>
          <w:lang w:val="en-NZ"/>
        </w:rPr>
        <w:t xml:space="preserve"> Based on a 2</w:t>
      </w:r>
      <w:r w:rsidR="00B65E4B">
        <w:rPr>
          <w:rFonts w:ascii="Times New Roman" w:hAnsi="Times New Roman"/>
          <w:sz w:val="24"/>
          <w:szCs w:val="24"/>
          <w:lang w:val="en-NZ"/>
        </w:rPr>
        <w:t>×</w:t>
      </w:r>
      <w:r w:rsidR="004F32B3" w:rsidRPr="00C728C7">
        <w:rPr>
          <w:rFonts w:ascii="Times New Roman" w:hAnsi="Times New Roman"/>
          <w:sz w:val="24"/>
          <w:szCs w:val="24"/>
          <w:lang w:val="en-NZ"/>
        </w:rPr>
        <w:t>2</w:t>
      </w:r>
      <w:r w:rsidR="00B65E4B">
        <w:rPr>
          <w:rFonts w:ascii="Times New Roman" w:hAnsi="Times New Roman"/>
          <w:sz w:val="24"/>
          <w:szCs w:val="24"/>
          <w:lang w:val="en-NZ"/>
        </w:rPr>
        <w:t>×</w:t>
      </w:r>
      <w:r w:rsidR="004F32B3" w:rsidRPr="00C728C7">
        <w:rPr>
          <w:rFonts w:ascii="Times New Roman" w:hAnsi="Times New Roman"/>
          <w:sz w:val="24"/>
          <w:szCs w:val="24"/>
          <w:lang w:val="en-NZ"/>
        </w:rPr>
        <w:t>2 model with two countries (home and foreign), two inputs (skilled and unskilled labour), and two output</w:t>
      </w:r>
      <w:r w:rsidR="00CF6A62" w:rsidRPr="00C728C7">
        <w:rPr>
          <w:rFonts w:ascii="Times New Roman" w:hAnsi="Times New Roman"/>
          <w:sz w:val="24"/>
          <w:szCs w:val="24"/>
          <w:lang w:val="en-NZ"/>
        </w:rPr>
        <w:t>s</w:t>
      </w:r>
      <w:r w:rsidR="004F32B3" w:rsidRPr="00C728C7">
        <w:rPr>
          <w:rFonts w:ascii="Times New Roman" w:hAnsi="Times New Roman"/>
          <w:sz w:val="24"/>
          <w:szCs w:val="24"/>
          <w:lang w:val="en-NZ"/>
        </w:rPr>
        <w:t xml:space="preserve">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homogeneous product and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differentiated product), the model predicts the impacts of country size, distance, trade costs, investment costs, labour endowments, and the interaction between these factors on different </w:t>
      </w:r>
      <w:r w:rsidR="004F32B3" w:rsidRPr="00620258">
        <w:rPr>
          <w:rFonts w:ascii="Times New Roman" w:hAnsi="Times New Roman"/>
          <w:sz w:val="24"/>
          <w:szCs w:val="24"/>
          <w:lang w:val="en-NZ"/>
        </w:rPr>
        <w:t>type</w:t>
      </w:r>
      <w:r w:rsidR="00F405B8" w:rsidRPr="00620258">
        <w:rPr>
          <w:rFonts w:ascii="Times New Roman" w:hAnsi="Times New Roman"/>
          <w:sz w:val="24"/>
          <w:szCs w:val="24"/>
          <w:lang w:val="en-NZ"/>
        </w:rPr>
        <w:t>s</w:t>
      </w:r>
      <w:r w:rsidR="004F32B3" w:rsidRPr="00620258">
        <w:rPr>
          <w:rFonts w:ascii="Times New Roman" w:hAnsi="Times New Roman"/>
          <w:sz w:val="24"/>
          <w:szCs w:val="24"/>
          <w:lang w:val="en-NZ"/>
        </w:rPr>
        <w:t xml:space="preserve"> of firms</w:t>
      </w:r>
      <w:r w:rsidR="004F32B3" w:rsidRPr="00C728C7">
        <w:rPr>
          <w:rFonts w:ascii="Times New Roman" w:hAnsi="Times New Roman"/>
          <w:sz w:val="24"/>
          <w:szCs w:val="24"/>
          <w:lang w:val="en-NZ"/>
        </w:rPr>
        <w:t xml:space="preserve"> (</w:t>
      </w:r>
      <w:r w:rsidR="004F32B3" w:rsidRPr="000B47C0">
        <w:rPr>
          <w:rFonts w:ascii="Times New Roman" w:hAnsi="Times New Roman"/>
          <w:sz w:val="24"/>
          <w:szCs w:val="24"/>
          <w:lang w:val="en-NZ"/>
        </w:rPr>
        <w:t>horizontal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vertical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or</w:t>
      </w:r>
      <w:r w:rsidR="004F32B3" w:rsidRPr="00C728C7">
        <w:rPr>
          <w:rFonts w:ascii="Times New Roman" w:hAnsi="Times New Roman"/>
          <w:sz w:val="24"/>
          <w:szCs w:val="24"/>
          <w:lang w:val="en-NZ"/>
        </w:rPr>
        <w:t xml:space="preserve"> domestic</w:t>
      </w:r>
      <w:r w:rsidR="00335927">
        <w:rPr>
          <w:rFonts w:ascii="Times New Roman" w:hAnsi="Times New Roman"/>
          <w:sz w:val="24"/>
          <w:szCs w:val="24"/>
          <w:lang w:val="en-NZ"/>
        </w:rPr>
        <w:t xml:space="preserve"> firms</w:t>
      </w:r>
      <w:r w:rsidR="004F32B3" w:rsidRPr="00C728C7">
        <w:rPr>
          <w:rFonts w:ascii="Times New Roman" w:hAnsi="Times New Roman"/>
          <w:sz w:val="24"/>
          <w:szCs w:val="24"/>
          <w:lang w:val="en-NZ"/>
        </w:rPr>
        <w:t xml:space="preserve">) </w:t>
      </w:r>
      <w:r w:rsidR="00CF6A62" w:rsidRPr="00C728C7">
        <w:rPr>
          <w:rFonts w:ascii="Times New Roman" w:hAnsi="Times New Roman"/>
          <w:sz w:val="24"/>
          <w:szCs w:val="24"/>
          <w:lang w:val="en-NZ"/>
        </w:rPr>
        <w:t>in</w:t>
      </w:r>
      <w:r w:rsidR="004F32B3" w:rsidRPr="00C728C7">
        <w:rPr>
          <w:rFonts w:ascii="Times New Roman" w:hAnsi="Times New Roman"/>
          <w:sz w:val="24"/>
          <w:szCs w:val="24"/>
          <w:lang w:val="en-NZ"/>
        </w:rPr>
        <w:t xml:space="preserve"> equilibrium. </w:t>
      </w:r>
      <w:r w:rsidRPr="00C728C7">
        <w:rPr>
          <w:rFonts w:ascii="Times New Roman" w:hAnsi="Times New Roman"/>
          <w:sz w:val="24"/>
          <w:szCs w:val="24"/>
          <w:lang w:val="en-NZ"/>
        </w:rPr>
        <w:t xml:space="preserve">Even though most </w:t>
      </w:r>
      <w:r w:rsidR="00D97F2F">
        <w:rPr>
          <w:rFonts w:ascii="Times New Roman" w:hAnsi="Times New Roman"/>
          <w:sz w:val="24"/>
          <w:szCs w:val="24"/>
          <w:lang w:val="en-NZ"/>
        </w:rPr>
        <w:t>predictions</w:t>
      </w:r>
      <w:r w:rsidRPr="00C728C7">
        <w:rPr>
          <w:rFonts w:ascii="Times New Roman" w:hAnsi="Times New Roman"/>
          <w:sz w:val="24"/>
          <w:szCs w:val="24"/>
          <w:lang w:val="en-NZ"/>
        </w:rPr>
        <w:t xml:space="preserve"> of the KK model are derived from numerical </w:t>
      </w:r>
      <w:r w:rsidR="00F405B8">
        <w:rPr>
          <w:rFonts w:ascii="Times New Roman" w:hAnsi="Times New Roman"/>
          <w:sz w:val="24"/>
          <w:szCs w:val="24"/>
          <w:lang w:val="en-NZ"/>
        </w:rPr>
        <w:t xml:space="preserve">simulation </w:t>
      </w:r>
      <w:r w:rsidRPr="00C728C7">
        <w:rPr>
          <w:rFonts w:ascii="Times New Roman" w:hAnsi="Times New Roman"/>
          <w:sz w:val="24"/>
          <w:szCs w:val="24"/>
          <w:lang w:val="en-NZ"/>
        </w:rPr>
        <w:t>results</w:t>
      </w:r>
      <w:r w:rsidR="005B0C65">
        <w:rPr>
          <w:rFonts w:ascii="Times New Roman" w:hAnsi="Times New Roman"/>
          <w:sz w:val="24"/>
          <w:szCs w:val="24"/>
          <w:lang w:val="en-NZ"/>
        </w:rPr>
        <w:t xml:space="preserve"> due to its complexity</w:t>
      </w:r>
      <w:r w:rsidRPr="00C728C7">
        <w:rPr>
          <w:rFonts w:ascii="Times New Roman" w:hAnsi="Times New Roman"/>
          <w:sz w:val="24"/>
          <w:szCs w:val="24"/>
          <w:lang w:val="en-NZ"/>
        </w:rPr>
        <w:t xml:space="preserve">, </w:t>
      </w:r>
      <w:r w:rsidR="00642286" w:rsidRPr="00C728C7">
        <w:rPr>
          <w:rFonts w:ascii="Times New Roman" w:hAnsi="Times New Roman"/>
          <w:sz w:val="24"/>
          <w:szCs w:val="24"/>
          <w:lang w:val="en-NZ"/>
        </w:rPr>
        <w:t>it</w:t>
      </w:r>
      <w:r w:rsidRPr="00C728C7">
        <w:rPr>
          <w:rFonts w:ascii="Times New Roman" w:hAnsi="Times New Roman"/>
          <w:sz w:val="24"/>
          <w:szCs w:val="24"/>
          <w:lang w:val="en-NZ"/>
        </w:rPr>
        <w:t xml:space="preserve"> does generate a number of </w:t>
      </w:r>
      <w:r w:rsidR="004F75C6">
        <w:rPr>
          <w:rFonts w:ascii="Times New Roman" w:hAnsi="Times New Roman"/>
          <w:sz w:val="24"/>
          <w:szCs w:val="24"/>
          <w:lang w:val="en-NZ"/>
        </w:rPr>
        <w:t xml:space="preserve">empirically </w:t>
      </w:r>
      <w:r w:rsidRPr="00C728C7">
        <w:rPr>
          <w:rFonts w:ascii="Times New Roman" w:hAnsi="Times New Roman"/>
          <w:sz w:val="24"/>
          <w:szCs w:val="24"/>
          <w:lang w:val="en-NZ"/>
        </w:rPr>
        <w:t>testable implications relating</w:t>
      </w:r>
      <w:r w:rsidR="00DD351E" w:rsidRPr="00C728C7">
        <w:rPr>
          <w:rFonts w:ascii="Times New Roman" w:hAnsi="Times New Roman"/>
          <w:sz w:val="24"/>
          <w:szCs w:val="24"/>
          <w:lang w:val="en-NZ"/>
        </w:rPr>
        <w:t xml:space="preserve"> FDI to country characteristics.</w:t>
      </w:r>
      <w:r w:rsidR="0042111B" w:rsidRPr="00C728C7">
        <w:rPr>
          <w:rFonts w:ascii="Times New Roman" w:hAnsi="Times New Roman"/>
          <w:sz w:val="24"/>
          <w:szCs w:val="24"/>
          <w:lang w:val="en-NZ"/>
        </w:rPr>
        <w:t xml:space="preserve"> </w:t>
      </w:r>
      <w:r w:rsidR="00484919" w:rsidRPr="00C728C7">
        <w:rPr>
          <w:rFonts w:ascii="Times New Roman" w:hAnsi="Times New Roman"/>
          <w:sz w:val="24"/>
          <w:szCs w:val="24"/>
          <w:lang w:val="en-NZ"/>
        </w:rPr>
        <w:t xml:space="preserve">Table 1 </w:t>
      </w:r>
      <w:r w:rsidR="00484919" w:rsidRPr="000121E5">
        <w:rPr>
          <w:rFonts w:ascii="Times New Roman" w:hAnsi="Times New Roman"/>
          <w:sz w:val="24"/>
          <w:szCs w:val="24"/>
          <w:lang w:val="en-NZ"/>
        </w:rPr>
        <w:t>summari</w:t>
      </w:r>
      <w:r w:rsidR="00F975F6" w:rsidRPr="000121E5">
        <w:rPr>
          <w:rFonts w:ascii="Times New Roman" w:hAnsi="Times New Roman"/>
          <w:sz w:val="24"/>
          <w:szCs w:val="24"/>
          <w:lang w:val="en-NZ"/>
        </w:rPr>
        <w:t>z</w:t>
      </w:r>
      <w:r w:rsidR="00484919" w:rsidRPr="000121E5">
        <w:rPr>
          <w:rFonts w:ascii="Times New Roman" w:hAnsi="Times New Roman"/>
          <w:sz w:val="24"/>
          <w:szCs w:val="24"/>
          <w:lang w:val="en-NZ"/>
        </w:rPr>
        <w:t>es t</w:t>
      </w:r>
      <w:r w:rsidR="00484919" w:rsidRPr="00C728C7">
        <w:rPr>
          <w:rFonts w:ascii="Times New Roman" w:hAnsi="Times New Roman"/>
          <w:sz w:val="24"/>
          <w:szCs w:val="24"/>
          <w:lang w:val="en-NZ"/>
        </w:rPr>
        <w:t xml:space="preserve">he relationship between </w:t>
      </w:r>
      <w:r w:rsidR="00373A00">
        <w:rPr>
          <w:rFonts w:ascii="Times New Roman" w:hAnsi="Times New Roman"/>
          <w:sz w:val="24"/>
          <w:szCs w:val="24"/>
          <w:lang w:val="en-NZ"/>
        </w:rPr>
        <w:t xml:space="preserve">host and source </w:t>
      </w:r>
      <w:r w:rsidR="00484919" w:rsidRPr="00C728C7">
        <w:rPr>
          <w:rFonts w:ascii="Times New Roman" w:hAnsi="Times New Roman"/>
          <w:sz w:val="24"/>
          <w:szCs w:val="24"/>
          <w:lang w:val="en-NZ"/>
        </w:rPr>
        <w:t>countries’ characte</w:t>
      </w:r>
      <w:r w:rsidR="00650BDB" w:rsidRPr="00C728C7">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complexity of the KK model</w:t>
      </w:r>
      <w:r w:rsidR="00DF57DB">
        <w:rPr>
          <w:rFonts w:ascii="Times New Roman" w:hAnsi="Times New Roman"/>
          <w:sz w:val="24"/>
          <w:szCs w:val="24"/>
        </w:rPr>
        <w:t xml:space="preserve">, </w:t>
      </w:r>
      <w:r w:rsidR="00DF57DB" w:rsidRPr="00DF57DB">
        <w:rPr>
          <w:rFonts w:ascii="Times New Roman" w:hAnsi="Times New Roman"/>
          <w:sz w:val="24"/>
          <w:szCs w:val="24"/>
        </w:rPr>
        <w:t>incorporating</w:t>
      </w:r>
      <w:r w:rsidRPr="00DF57DB">
        <w:rPr>
          <w:rFonts w:ascii="Times New Roman" w:hAnsi="Times New Roman"/>
          <w:sz w:val="24"/>
          <w:szCs w:val="24"/>
        </w:rPr>
        <w:t xml:space="preserve"> nonlinear and non-monotonic relationships</w:t>
      </w:r>
      <w:r w:rsidR="00DF57DB" w:rsidRPr="00DF57DB">
        <w:rPr>
          <w:rFonts w:ascii="Times New Roman" w:hAnsi="Times New Roman"/>
          <w:sz w:val="24"/>
          <w:szCs w:val="24"/>
        </w:rPr>
        <w:t>,</w:t>
      </w:r>
      <w:r w:rsidRPr="00DF57DB">
        <w:rPr>
          <w:rFonts w:ascii="Times New Roman" w:hAnsi="Times New Roman"/>
          <w:sz w:val="24"/>
          <w:szCs w:val="24"/>
        </w:rPr>
        <w:t xml:space="preserve"> </w:t>
      </w:r>
      <w:r w:rsidR="00CB6241" w:rsidRPr="00DF57DB">
        <w:rPr>
          <w:rFonts w:ascii="Times New Roman" w:hAnsi="Times New Roman"/>
          <w:sz w:val="24"/>
          <w:szCs w:val="24"/>
        </w:rPr>
        <w:t>allows</w:t>
      </w:r>
      <w:r w:rsidRPr="00DF57DB">
        <w:rPr>
          <w:rFonts w:ascii="Times New Roman" w:hAnsi="Times New Roman"/>
          <w:sz w:val="24"/>
          <w:szCs w:val="24"/>
        </w:rPr>
        <w:t xml:space="preserve"> </w:t>
      </w:r>
      <w:r w:rsidR="00CF6A62" w:rsidRPr="00DF57DB">
        <w:rPr>
          <w:rFonts w:ascii="Times New Roman" w:hAnsi="Times New Roman"/>
          <w:sz w:val="24"/>
          <w:szCs w:val="24"/>
        </w:rPr>
        <w:t>considerable latitude in formulating a</w:t>
      </w:r>
      <w:r w:rsidR="00CF6A62" w:rsidRPr="00C728C7">
        <w:rPr>
          <w:rFonts w:ascii="Times New Roman" w:hAnsi="Times New Roman"/>
          <w:sz w:val="24"/>
          <w:szCs w:val="24"/>
        </w:rPr>
        <w:t xml:space="preserve">n empirical </w:t>
      </w:r>
      <w:r w:rsidRPr="00C728C7">
        <w:rPr>
          <w:rFonts w:ascii="Times New Roman" w:hAnsi="Times New Roman"/>
          <w:sz w:val="24"/>
          <w:szCs w:val="24"/>
        </w:rPr>
        <w:t xml:space="preserve">estimation equation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DF57DB">
        <w:rPr>
          <w:rFonts w:ascii="Times New Roman" w:hAnsi="Times New Roman"/>
          <w:noProof/>
          <w:sz w:val="24"/>
          <w:szCs w:val="24"/>
        </w:rPr>
        <w:t>,</w:t>
      </w:r>
      <w:r w:rsidRPr="00C728C7">
        <w:rPr>
          <w:rFonts w:ascii="Times New Roman" w:hAnsi="Times New Roman"/>
          <w:noProof/>
          <w:sz w:val="24"/>
          <w:szCs w:val="24"/>
        </w:rPr>
        <w:t xml:space="preserve"> 2003)</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CB6241">
        <w:rPr>
          <w:rFonts w:ascii="Times New Roman" w:hAnsi="Times New Roman"/>
          <w:sz w:val="24"/>
          <w:szCs w:val="24"/>
        </w:rPr>
        <w:t>The</w:t>
      </w:r>
      <w:r w:rsidRPr="00C728C7">
        <w:rPr>
          <w:rFonts w:ascii="Times New Roman" w:hAnsi="Times New Roman"/>
          <w:sz w:val="24"/>
          <w:szCs w:val="24"/>
        </w:rPr>
        <w:t xml:space="preserve"> most influential empirical </w:t>
      </w:r>
      <w:r w:rsidR="00F405B8">
        <w:rPr>
          <w:rFonts w:ascii="Times New Roman" w:hAnsi="Times New Roman"/>
          <w:sz w:val="24"/>
          <w:szCs w:val="24"/>
        </w:rPr>
        <w:t>study</w:t>
      </w:r>
      <w:r w:rsidRPr="00C728C7">
        <w:rPr>
          <w:rFonts w:ascii="Times New Roman" w:hAnsi="Times New Roman"/>
          <w:sz w:val="24"/>
          <w:szCs w:val="24"/>
        </w:rPr>
        <w:t xml:space="preserve"> of the KK model is </w:t>
      </w:r>
      <w:r w:rsidRPr="00C728C7">
        <w:rPr>
          <w:rFonts w:ascii="Times New Roman" w:hAnsi="Times New Roman"/>
          <w:sz w:val="24"/>
          <w:szCs w:val="24"/>
        </w:rPr>
        <w:fldChar w:fldCharType="begin"/>
      </w:r>
      <w:r w:rsidR="0029549E"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E40E74">
        <w:rPr>
          <w:rFonts w:ascii="Times New Roman" w:hAnsi="Times New Roman"/>
          <w:noProof/>
          <w:sz w:val="24"/>
          <w:szCs w:val="24"/>
        </w:rPr>
        <w:t>CMM</w:t>
      </w:r>
      <w:r w:rsidR="0029549E"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008B0881">
        <w:rPr>
          <w:rFonts w:ascii="Times New Roman" w:hAnsi="Times New Roman"/>
          <w:sz w:val="24"/>
          <w:szCs w:val="24"/>
        </w:rPr>
        <w:t xml:space="preserve">, </w:t>
      </w:r>
      <w:r w:rsidR="00A53551" w:rsidRPr="00C728C7">
        <w:rPr>
          <w:rFonts w:ascii="Times New Roman" w:hAnsi="Times New Roman"/>
          <w:sz w:val="24"/>
          <w:szCs w:val="24"/>
        </w:rPr>
        <w:t xml:space="preserve">as </w:t>
      </w:r>
      <w:r w:rsidR="00335927">
        <w:rPr>
          <w:rFonts w:ascii="Times New Roman" w:hAnsi="Times New Roman"/>
          <w:sz w:val="24"/>
          <w:szCs w:val="24"/>
        </w:rPr>
        <w:t xml:space="preserve">can </w:t>
      </w:r>
      <w:r w:rsidR="00335927">
        <w:rPr>
          <w:rFonts w:ascii="Times New Roman" w:hAnsi="Times New Roman"/>
          <w:sz w:val="24"/>
          <w:szCs w:val="24"/>
        </w:rPr>
        <w:lastRenderedPageBreak/>
        <w:t xml:space="preserve">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f(</w:t>
      </w:r>
      <w:r w:rsidRPr="00CB6241">
        <w:rPr>
          <w:rFonts w:ascii="Times New Roman" w:hAnsi="Times New Roman"/>
          <w:i/>
          <w:sz w:val="24"/>
          <w:szCs w:val="24"/>
        </w:rPr>
        <w:t>SumGDP</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r w:rsidRPr="00CB6241">
        <w:rPr>
          <w:rFonts w:ascii="Times New Roman" w:hAnsi="Times New Roman"/>
          <w:i/>
          <w:sz w:val="24"/>
          <w:szCs w:val="24"/>
        </w:rPr>
        <w:t>Tradecost_s</w:t>
      </w:r>
      <w:r w:rsidR="00EA0FBB" w:rsidRPr="00C728C7">
        <w:rPr>
          <w:rFonts w:ascii="Times New Roman" w:hAnsi="Times New Roman"/>
          <w:sz w:val="24"/>
          <w:szCs w:val="24"/>
        </w:rPr>
        <w:t xml:space="preserve">, </w:t>
      </w:r>
      <w:r w:rsidRPr="00CB6241">
        <w:rPr>
          <w:rFonts w:ascii="Times New Roman" w:hAnsi="Times New Roman"/>
          <w:i/>
          <w:sz w:val="24"/>
          <w:szCs w:val="24"/>
        </w:rPr>
        <w:t>Tradecost_h</w:t>
      </w:r>
      <w:r w:rsidR="00EA0FBB" w:rsidRPr="00C728C7">
        <w:rPr>
          <w:rFonts w:ascii="Times New Roman" w:hAnsi="Times New Roman"/>
          <w:sz w:val="24"/>
          <w:szCs w:val="24"/>
        </w:rPr>
        <w:t xml:space="preserve">, </w:t>
      </w:r>
      <w:r w:rsidR="00FE75F3" w:rsidRPr="00FE75F3">
        <w:rPr>
          <w:rFonts w:ascii="Times New Roman" w:hAnsi="Times New Roman"/>
          <w:i/>
          <w:sz w:val="24"/>
          <w:szCs w:val="24"/>
        </w:rPr>
        <w:t>SKdif,</w:t>
      </w:r>
      <w:r w:rsidR="00FE75F3">
        <w:rPr>
          <w:rFonts w:ascii="Times New Roman" w:hAnsi="Times New Roman"/>
          <w:sz w:val="24"/>
          <w:szCs w:val="24"/>
        </w:rPr>
        <w:t xml:space="preserve"> </w:t>
      </w:r>
      <w:r w:rsidRPr="00CB6241">
        <w:rPr>
          <w:rFonts w:ascii="Times New Roman" w:hAnsi="Times New Roman"/>
          <w:i/>
          <w:sz w:val="24"/>
          <w:szCs w:val="24"/>
        </w:rPr>
        <w:t>TradeSK</w:t>
      </w:r>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r w:rsidRPr="00CB6241">
        <w:rPr>
          <w:rFonts w:ascii="Times New Roman" w:hAnsi="Times New Roman"/>
          <w:i/>
          <w:sz w:val="24"/>
          <w:szCs w:val="24"/>
        </w:rPr>
        <w:t>Investcost_h</w:t>
      </w:r>
      <w:r w:rsidR="00EA0FBB" w:rsidRPr="00C728C7">
        <w:rPr>
          <w:rFonts w:ascii="Times New Roman" w:hAnsi="Times New Roman"/>
          <w:sz w:val="24"/>
          <w:szCs w:val="24"/>
        </w:rPr>
        <w:t xml:space="preserve">, </w:t>
      </w:r>
      <w:r w:rsidRPr="00CB6241">
        <w:rPr>
          <w:rFonts w:ascii="Times New Roman" w:hAnsi="Times New Roman"/>
          <w:i/>
          <w:sz w:val="24"/>
          <w:szCs w:val="24"/>
        </w:rPr>
        <w:t>Dist</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r w:rsidRPr="00CB6241">
        <w:rPr>
          <w:rFonts w:ascii="Times New Roman" w:hAnsi="Times New Roman"/>
          <w:i/>
          <w:sz w:val="24"/>
          <w:szCs w:val="24"/>
        </w:rPr>
        <w:t>Contig</w:t>
      </w:r>
      <w:r w:rsidR="00EA0FBB" w:rsidRPr="00C728C7">
        <w:rPr>
          <w:rFonts w:ascii="Times New Roman" w:hAnsi="Times New Roman"/>
          <w:sz w:val="24"/>
          <w:szCs w:val="24"/>
        </w:rPr>
        <w:t>,</w:t>
      </w:r>
      <w:r w:rsidR="00F405B8" w:rsidRPr="00F405B8">
        <w:rPr>
          <w:rFonts w:ascii="Times New Roman" w:hAnsi="Times New Roman"/>
          <w:sz w:val="24"/>
          <w:szCs w:val="24"/>
        </w:rPr>
        <w:t xml:space="preserve"> </w:t>
      </w:r>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r w:rsidR="00F405B8" w:rsidRPr="00C728C7">
        <w:rPr>
          <w:rFonts w:ascii="Times New Roman" w:hAnsi="Times New Roman"/>
          <w:sz w:val="24"/>
          <w:szCs w:val="24"/>
        </w:rPr>
        <w:t>,</w:t>
      </w:r>
      <w:r w:rsidR="00EA0FBB" w:rsidRPr="00C728C7">
        <w:rPr>
          <w:rFonts w:ascii="Times New Roman" w:hAnsi="Times New Roman"/>
          <w:sz w:val="24"/>
          <w:szCs w:val="24"/>
        </w:rPr>
        <w:t xml:space="preserve"> </w:t>
      </w:r>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r w:rsidRPr="00C728C7">
        <w:rPr>
          <w:rFonts w:ascii="Times New Roman" w:hAnsi="Times New Roman"/>
          <w:sz w:val="24"/>
          <w:szCs w:val="24"/>
        </w:rPr>
        <w:t>w</w:t>
      </w:r>
      <w:r w:rsidR="0072745F" w:rsidRPr="00C728C7">
        <w:rPr>
          <w:rFonts w:ascii="Times New Roman" w:hAnsi="Times New Roman"/>
          <w:sz w:val="24"/>
          <w:szCs w:val="24"/>
        </w:rPr>
        <w:t xml:space="preserve">here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in order to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pair-specific. </w:t>
      </w:r>
      <w:r w:rsidR="00195FDC">
        <w:rPr>
          <w:rFonts w:ascii="Times New Roman" w:hAnsi="Times New Roman"/>
          <w:sz w:val="24"/>
          <w:szCs w:val="24"/>
        </w:rPr>
        <w:t>Distance (</w:t>
      </w:r>
      <w:r w:rsidR="00195FDC" w:rsidRPr="00195FDC">
        <w:rPr>
          <w:rFonts w:ascii="Times New Roman" w:hAnsi="Times New Roman"/>
          <w:i/>
          <w:sz w:val="24"/>
          <w:szCs w:val="24"/>
        </w:rPr>
        <w:t>Dist</w:t>
      </w:r>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r w:rsidR="00DA3E2D" w:rsidRPr="00A27361">
        <w:rPr>
          <w:rFonts w:ascii="Times New Roman" w:hAnsi="Times New Roman"/>
          <w:i/>
          <w:color w:val="000000" w:themeColor="text1"/>
          <w:sz w:val="24"/>
          <w:szCs w:val="24"/>
        </w:rPr>
        <w:t>SumGDP</w:t>
      </w:r>
      <w:r w:rsidR="00A27361">
        <w:rPr>
          <w:rFonts w:ascii="Times New Roman" w:hAnsi="Times New Roman"/>
          <w:i/>
          <w:color w:val="000000" w:themeColor="text1"/>
          <w:sz w:val="24"/>
          <w:szCs w:val="24"/>
        </w:rPr>
        <w:t xml:space="preserve"> = GDP_s + GDP_h</w:t>
      </w:r>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r w:rsidR="00DA3E2D" w:rsidRPr="008C3530">
        <w:rPr>
          <w:rFonts w:ascii="Times New Roman" w:hAnsi="Times New Roman"/>
          <w:i/>
          <w:color w:val="000000" w:themeColor="text1"/>
          <w:sz w:val="24"/>
          <w:szCs w:val="24"/>
        </w:rPr>
        <w:t>GDPdif_sq</w:t>
      </w:r>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r w:rsidR="006552EE" w:rsidRPr="006552EE">
        <w:rPr>
          <w:rFonts w:ascii="Times New Roman" w:hAnsi="Times New Roman"/>
          <w:i/>
          <w:sz w:val="24"/>
          <w:szCs w:val="24"/>
        </w:rPr>
        <w:t>GDP_h</w:t>
      </w:r>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SumGDP</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8C3530">
        <w:rPr>
          <w:rFonts w:ascii="Times New Roman" w:hAnsi="Times New Roman"/>
          <w:i/>
          <w:color w:val="000000" w:themeColor="text1"/>
          <w:sz w:val="24"/>
          <w:szCs w:val="24"/>
        </w:rPr>
        <w:t>GDPdif_sq</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r w:rsidRPr="00BF432E">
        <w:rPr>
          <w:rFonts w:ascii="Times New Roman" w:hAnsi="Times New Roman"/>
          <w:i/>
          <w:color w:val="000000" w:themeColor="text1"/>
          <w:sz w:val="24"/>
          <w:szCs w:val="24"/>
        </w:rPr>
        <w:t>SKdif</w:t>
      </w:r>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SK_h</w:t>
      </w:r>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r w:rsidR="00782AEA">
        <w:rPr>
          <w:rFonts w:ascii="Times New Roman" w:hAnsi="Times New Roman"/>
          <w:i/>
          <w:color w:val="000000" w:themeColor="text1"/>
          <w:sz w:val="24"/>
          <w:szCs w:val="24"/>
        </w:rPr>
        <w:t>GDP_h</w:t>
      </w:r>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SK_h</w:t>
      </w:r>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58B9D174"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T</w:t>
      </w:r>
      <w:r w:rsidRPr="00C728C7">
        <w:rPr>
          <w:rFonts w:ascii="Times New Roman" w:hAnsi="Times New Roman"/>
          <w:color w:val="000000" w:themeColor="text1"/>
          <w:sz w:val="24"/>
          <w:szCs w:val="24"/>
        </w:rPr>
        <w:t>rade costs to the source country (</w:t>
      </w:r>
      <w:r w:rsidRPr="00F40A06">
        <w:rPr>
          <w:rFonts w:ascii="Times New Roman" w:hAnsi="Times New Roman"/>
          <w:i/>
          <w:color w:val="000000" w:themeColor="text1"/>
          <w:sz w:val="24"/>
          <w:szCs w:val="24"/>
        </w:rPr>
        <w:t>Tradecost_s</w:t>
      </w:r>
      <w:r w:rsidRPr="00C728C7">
        <w:rPr>
          <w:rFonts w:ascii="Times New Roman" w:hAnsi="Times New Roman"/>
          <w:color w:val="000000" w:themeColor="text1"/>
          <w:sz w:val="24"/>
          <w:szCs w:val="24"/>
        </w:rPr>
        <w:t xml:space="preserve">) hinder vertical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24005" w:rsidRPr="00C728C7">
        <w:rPr>
          <w:rFonts w:ascii="Times New Roman" w:hAnsi="Times New Roman"/>
          <w:color w:val="000000" w:themeColor="text1"/>
          <w:sz w:val="24"/>
          <w:szCs w:val="24"/>
        </w:rPr>
        <w:t>Higher trade cost</w:t>
      </w:r>
      <w:r w:rsidR="00724005">
        <w:rPr>
          <w:rFonts w:ascii="Times New Roman" w:hAnsi="Times New Roman"/>
          <w:color w:val="000000" w:themeColor="text1"/>
          <w:sz w:val="24"/>
          <w:szCs w:val="24"/>
        </w:rPr>
        <w:t>s</w:t>
      </w:r>
      <w:r w:rsidR="00724005" w:rsidRPr="00C728C7">
        <w:rPr>
          <w:rFonts w:ascii="Times New Roman" w:hAnsi="Times New Roman"/>
          <w:color w:val="000000" w:themeColor="text1"/>
          <w:sz w:val="24"/>
          <w:szCs w:val="24"/>
        </w:rPr>
        <w:t xml:space="preserve"> to the </w:t>
      </w:r>
      <w:r w:rsidR="00724005">
        <w:rPr>
          <w:rFonts w:ascii="Times New Roman" w:hAnsi="Times New Roman"/>
          <w:color w:val="000000" w:themeColor="text1"/>
          <w:sz w:val="24"/>
          <w:szCs w:val="24"/>
        </w:rPr>
        <w:t>source</w:t>
      </w:r>
      <w:r w:rsidR="00724005" w:rsidRPr="00C728C7">
        <w:rPr>
          <w:rFonts w:ascii="Times New Roman" w:hAnsi="Times New Roman"/>
          <w:color w:val="000000" w:themeColor="text1"/>
          <w:sz w:val="24"/>
          <w:szCs w:val="24"/>
        </w:rPr>
        <w:t xml:space="preserve"> countr</w:t>
      </w:r>
      <w:r w:rsidR="00724005">
        <w:rPr>
          <w:rFonts w:ascii="Times New Roman" w:hAnsi="Times New Roman"/>
          <w:color w:val="000000" w:themeColor="text1"/>
          <w:sz w:val="24"/>
          <w:szCs w:val="24"/>
        </w:rPr>
        <w:t>y</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are</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hypothesized</w:t>
      </w:r>
      <w:r w:rsidR="00724005" w:rsidRPr="00C728C7">
        <w:rPr>
          <w:rFonts w:ascii="Times New Roman" w:hAnsi="Times New Roman"/>
          <w:color w:val="000000" w:themeColor="text1"/>
          <w:sz w:val="24"/>
          <w:szCs w:val="24"/>
        </w:rPr>
        <w:t xml:space="preserve"> to have a negative impact on this process.</w:t>
      </w:r>
      <w:r w:rsidR="00724005">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2810BB4D" w:rsidR="00D638A0" w:rsidRDefault="008B0881" w:rsidP="00E9554B">
      <w:pPr>
        <w:spacing w:after="0" w:line="360" w:lineRule="auto"/>
        <w:ind w:firstLine="426"/>
        <w:jc w:val="both"/>
        <w:rPr>
          <w:rFonts w:ascii="Times New Roman" w:hAnsi="Times New Roman"/>
          <w:color w:val="000000" w:themeColor="text1"/>
          <w:sz w:val="24"/>
          <w:szCs w:val="24"/>
        </w:rPr>
      </w:pPr>
      <w:r w:rsidRPr="008B0881">
        <w:rPr>
          <w:rFonts w:ascii="Times New Roman" w:hAnsi="Times New Roman"/>
          <w:sz w:val="24"/>
          <w:szCs w:val="24"/>
        </w:rPr>
        <w:fldChar w:fldCharType="begin"/>
      </w:r>
      <w:r>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8B0881">
        <w:rPr>
          <w:rFonts w:ascii="Times New Roman" w:hAnsi="Times New Roman"/>
          <w:sz w:val="24"/>
          <w:szCs w:val="24"/>
        </w:rPr>
        <w:fldChar w:fldCharType="separate"/>
      </w:r>
      <w:r>
        <w:rPr>
          <w:rFonts w:ascii="Times New Roman" w:hAnsi="Times New Roman"/>
          <w:noProof/>
          <w:sz w:val="24"/>
          <w:szCs w:val="24"/>
        </w:rPr>
        <w:t>Markusen and Maskus (2002)</w:t>
      </w:r>
      <w:r w:rsidRPr="008B0881">
        <w:rPr>
          <w:rFonts w:ascii="Times New Roman" w:hAnsi="Times New Roman"/>
          <w:sz w:val="24"/>
          <w:szCs w:val="24"/>
        </w:rPr>
        <w:fldChar w:fldCharType="end"/>
      </w:r>
      <w:r>
        <w:rPr>
          <w:rFonts w:ascii="Times New Roman" w:hAnsi="Times New Roman"/>
          <w:sz w:val="24"/>
          <w:szCs w:val="24"/>
        </w:rPr>
        <w:t xml:space="preserve"> </w:t>
      </w:r>
      <w:r w:rsidR="00D638A0" w:rsidRPr="008B0881">
        <w:rPr>
          <w:rFonts w:ascii="Times New Roman" w:hAnsi="Times New Roman"/>
          <w:sz w:val="24"/>
          <w:szCs w:val="24"/>
        </w:rPr>
        <w:t>pr</w:t>
      </w:r>
      <w:r w:rsidR="00D638A0">
        <w:rPr>
          <w:rFonts w:ascii="Times New Roman" w:hAnsi="Times New Roman"/>
          <w:sz w:val="24"/>
          <w:szCs w:val="24"/>
        </w:rPr>
        <w:t xml:space="preserve">edict that </w:t>
      </w:r>
      <w:r w:rsidR="00D638A0" w:rsidRPr="00C728C7">
        <w:rPr>
          <w:rFonts w:ascii="Times New Roman" w:hAnsi="Times New Roman"/>
          <w:color w:val="000000" w:themeColor="text1"/>
          <w:sz w:val="24"/>
          <w:szCs w:val="24"/>
        </w:rPr>
        <w:t>trade costs to the host countr</w:t>
      </w:r>
      <w:r w:rsidR="00D638A0">
        <w:rPr>
          <w:rFonts w:ascii="Times New Roman" w:hAnsi="Times New Roman"/>
          <w:color w:val="000000" w:themeColor="text1"/>
          <w:sz w:val="24"/>
          <w:szCs w:val="24"/>
        </w:rPr>
        <w:t>y</w:t>
      </w:r>
      <w:r w:rsidR="00D638A0" w:rsidRPr="00C728C7">
        <w:rPr>
          <w:rFonts w:ascii="Times New Roman" w:hAnsi="Times New Roman"/>
          <w:color w:val="000000" w:themeColor="text1"/>
          <w:sz w:val="24"/>
          <w:szCs w:val="24"/>
        </w:rPr>
        <w:t xml:space="preserve"> (</w:t>
      </w:r>
      <w:r w:rsidR="00D638A0" w:rsidRPr="00BF432E">
        <w:rPr>
          <w:rFonts w:ascii="Times New Roman" w:hAnsi="Times New Roman"/>
          <w:i/>
          <w:color w:val="000000" w:themeColor="text1"/>
          <w:sz w:val="24"/>
          <w:szCs w:val="24"/>
        </w:rPr>
        <w:t>Tradecost_h</w:t>
      </w:r>
      <w:r w:rsidR="00D638A0">
        <w:rPr>
          <w:rFonts w:ascii="Times New Roman" w:hAnsi="Times New Roman"/>
          <w:color w:val="000000" w:themeColor="text1"/>
          <w:sz w:val="24"/>
          <w:szCs w:val="24"/>
        </w:rPr>
        <w:t xml:space="preserve">) have a positive effect on horizontal FDI. The </w:t>
      </w:r>
      <w:r w:rsidR="00D638A0" w:rsidRPr="00D638A0">
        <w:rPr>
          <w:rFonts w:ascii="Times New Roman" w:hAnsi="Times New Roman"/>
          <w:color w:val="000000" w:themeColor="text1"/>
          <w:sz w:val="24"/>
          <w:szCs w:val="24"/>
        </w:rPr>
        <w:t>main motive for firms to invest horizontally abroad is to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ertical FDI firms often have to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r w:rsidRPr="007C3F8D">
        <w:rPr>
          <w:rFonts w:ascii="Times New Roman" w:hAnsi="Times New Roman"/>
          <w:i/>
          <w:color w:val="000000" w:themeColor="text1"/>
          <w:sz w:val="24"/>
          <w:szCs w:val="24"/>
        </w:rPr>
        <w:t>TradeSK</w:t>
      </w:r>
      <w:r w:rsidR="00F7129B" w:rsidRPr="007C3F8D">
        <w:rPr>
          <w:rFonts w:ascii="Times New Roman" w:hAnsi="Times New Roman"/>
          <w:color w:val="000000" w:themeColor="text1"/>
          <w:sz w:val="24"/>
          <w:szCs w:val="24"/>
        </w:rPr>
        <w:t xml:space="preserve"> = </w:t>
      </w:r>
      <w:r w:rsidR="00F7129B" w:rsidRPr="007C3F8D">
        <w:rPr>
          <w:rFonts w:ascii="Times New Roman" w:hAnsi="Times New Roman"/>
          <w:i/>
          <w:sz w:val="24"/>
          <w:szCs w:val="24"/>
        </w:rPr>
        <w:t>Tradecost_h</w:t>
      </w:r>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r w:rsidR="00F7129B" w:rsidRPr="007C3F8D">
        <w:rPr>
          <w:rFonts w:ascii="Times New Roman" w:hAnsi="Times New Roman"/>
          <w:i/>
          <w:sz w:val="24"/>
          <w:szCs w:val="24"/>
        </w:rPr>
        <w:t>SK_h</w:t>
      </w:r>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r w:rsidR="007C708A" w:rsidRPr="007C3F8D">
        <w:rPr>
          <w:rFonts w:ascii="Times New Roman" w:hAnsi="Times New Roman"/>
          <w:i/>
          <w:sz w:val="24"/>
          <w:szCs w:val="24"/>
        </w:rPr>
        <w:t>Investcost_h</w:t>
      </w:r>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r w:rsidR="00553C71" w:rsidRPr="007C3F8D">
        <w:rPr>
          <w:rFonts w:ascii="Times New Roman" w:hAnsi="Times New Roman"/>
          <w:i/>
          <w:sz w:val="24"/>
          <w:szCs w:val="24"/>
        </w:rPr>
        <w:t>Dist</w:t>
      </w:r>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w:t>
      </w:r>
      <w:r w:rsidR="007C708A" w:rsidRPr="00C728C7">
        <w:rPr>
          <w:rFonts w:ascii="Times New Roman" w:hAnsi="Times New Roman"/>
          <w:sz w:val="24"/>
          <w:szCs w:val="24"/>
        </w:rPr>
        <w:lastRenderedPageBreak/>
        <w:t xml:space="preserve">regarded as a proxy for trade costs it would have a positive impact on horizontal FDI as firms 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4C7EB4CB" w:rsidR="00793462" w:rsidRDefault="007C708A"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basic KK variables from </w:t>
      </w:r>
      <w:r w:rsidR="00026556">
        <w:rPr>
          <w:rFonts w:ascii="Times New Roman" w:hAnsi="Times New Roman"/>
          <w:sz w:val="24"/>
          <w:szCs w:val="24"/>
        </w:rPr>
        <w:t xml:space="preserve">the </w:t>
      </w:r>
      <w:r w:rsidR="00026556">
        <w:rPr>
          <w:rFonts w:ascii="Times New Roman" w:hAnsi="Times New Roman"/>
          <w:sz w:val="24"/>
          <w:szCs w:val="24"/>
        </w:rPr>
        <w:fldChar w:fldCharType="begin"/>
      </w:r>
      <w:r w:rsidR="00026556">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sz w:val="24"/>
          <w:szCs w:val="24"/>
        </w:rPr>
        <w:fldChar w:fldCharType="separate"/>
      </w:r>
      <w:r w:rsidR="00964598">
        <w:rPr>
          <w:rFonts w:ascii="Times New Roman" w:hAnsi="Times New Roman"/>
          <w:noProof/>
          <w:sz w:val="24"/>
          <w:szCs w:val="24"/>
        </w:rPr>
        <w:t>CMM</w:t>
      </w:r>
      <w:r w:rsidR="00026556">
        <w:rPr>
          <w:rFonts w:ascii="Times New Roman" w:hAnsi="Times New Roman"/>
          <w:noProof/>
          <w:sz w:val="24"/>
          <w:szCs w:val="24"/>
        </w:rPr>
        <w:t xml:space="preserve"> (2001)</w:t>
      </w:r>
      <w:r w:rsidR="00026556">
        <w:rPr>
          <w:rFonts w:ascii="Times New Roman" w:hAnsi="Times New Roman"/>
          <w:sz w:val="24"/>
          <w:szCs w:val="24"/>
        </w:rPr>
        <w:fldChar w:fldCharType="end"/>
      </w:r>
      <w:r w:rsidR="007C3F8D">
        <w:rPr>
          <w:rFonts w:ascii="Times New Roman" w:hAnsi="Times New Roman"/>
          <w:sz w:val="24"/>
          <w:szCs w:val="24"/>
        </w:rPr>
        <w:t xml:space="preserve"> model,</w:t>
      </w:r>
      <w:r w:rsidRPr="00C728C7">
        <w:rPr>
          <w:rFonts w:ascii="Times New Roman" w:hAnsi="Times New Roman"/>
          <w:sz w:val="24"/>
          <w:szCs w:val="24"/>
        </w:rPr>
        <w:t xml:space="preserve"> </w:t>
      </w:r>
      <w:r w:rsidR="007C3F8D">
        <w:rPr>
          <w:rFonts w:ascii="Times New Roman" w:hAnsi="Times New Roman"/>
          <w:sz w:val="24"/>
          <w:szCs w:val="24"/>
        </w:rPr>
        <w:t>which</w:t>
      </w:r>
      <w:r w:rsidRPr="00C728C7">
        <w:rPr>
          <w:rFonts w:ascii="Times New Roman" w:hAnsi="Times New Roman"/>
          <w:sz w:val="24"/>
          <w:szCs w:val="24"/>
        </w:rPr>
        <w:t xml:space="preserve"> have been included in numerous empirical studies, </w:t>
      </w:r>
      <w:r w:rsidR="009271BE" w:rsidRPr="00C728C7">
        <w:rPr>
          <w:rFonts w:ascii="Times New Roman" w:hAnsi="Times New Roman"/>
          <w:sz w:val="24"/>
          <w:szCs w:val="24"/>
        </w:rPr>
        <w:t xml:space="preserve">we </w:t>
      </w:r>
      <w:r w:rsidRPr="00C728C7">
        <w:rPr>
          <w:rFonts w:ascii="Times New Roman" w:hAnsi="Times New Roman"/>
          <w:sz w:val="24"/>
          <w:szCs w:val="24"/>
        </w:rPr>
        <w:t xml:space="preserve">augment </w:t>
      </w:r>
      <w:r w:rsidR="00642286" w:rsidRPr="00C728C7">
        <w:rPr>
          <w:rFonts w:ascii="Times New Roman" w:hAnsi="Times New Roman"/>
          <w:sz w:val="24"/>
          <w:szCs w:val="24"/>
        </w:rPr>
        <w:t xml:space="preserve">our model specification </w:t>
      </w:r>
      <w:r w:rsidRPr="00C728C7">
        <w:rPr>
          <w:rFonts w:ascii="Times New Roman" w:hAnsi="Times New Roman"/>
          <w:sz w:val="24"/>
          <w:szCs w:val="24"/>
        </w:rPr>
        <w:t xml:space="preserve">with a number of additional explanatory variables. First, </w:t>
      </w:r>
      <w:r w:rsidR="009271BE" w:rsidRPr="00C728C7">
        <w:rPr>
          <w:rFonts w:ascii="Times New Roman" w:hAnsi="Times New Roman"/>
          <w:sz w:val="24"/>
          <w:szCs w:val="24"/>
        </w:rPr>
        <w:t>we</w:t>
      </w:r>
      <w:r w:rsidRPr="00C728C7">
        <w:rPr>
          <w:rFonts w:ascii="Times New Roman" w:hAnsi="Times New Roman"/>
          <w:sz w:val="24"/>
          <w:szCs w:val="24"/>
        </w:rPr>
        <w:t xml:space="preserve"> add the difference in GDP (</w:t>
      </w:r>
      <w:r w:rsidRPr="007C3F8D">
        <w:rPr>
          <w:rFonts w:ascii="Times New Roman" w:hAnsi="Times New Roman"/>
          <w:i/>
          <w:sz w:val="24"/>
          <w:szCs w:val="24"/>
        </w:rPr>
        <w:t>GDPdif</w:t>
      </w:r>
      <w:r w:rsidR="007C3F8D">
        <w:rPr>
          <w:rFonts w:ascii="Times New Roman" w:hAnsi="Times New Roman"/>
          <w:sz w:val="24"/>
          <w:szCs w:val="24"/>
        </w:rPr>
        <w:t xml:space="preserve"> = </w:t>
      </w:r>
      <w:r w:rsidR="007C3F8D" w:rsidRPr="00782AEA">
        <w:rPr>
          <w:rFonts w:ascii="Times New Roman" w:hAnsi="Times New Roman"/>
          <w:color w:val="000000" w:themeColor="text1"/>
          <w:sz w:val="24"/>
          <w:szCs w:val="24"/>
        </w:rPr>
        <w:t>(</w:t>
      </w:r>
      <w:r w:rsidR="007C3F8D">
        <w:rPr>
          <w:rFonts w:ascii="Times New Roman" w:hAnsi="Times New Roman"/>
          <w:i/>
          <w:color w:val="000000" w:themeColor="text1"/>
          <w:sz w:val="24"/>
          <w:szCs w:val="24"/>
        </w:rPr>
        <w:t xml:space="preserve">GDP_s </w:t>
      </w:r>
      <w:r w:rsidR="007C3F8D" w:rsidRPr="007C3F8D">
        <w:rPr>
          <w:rFonts w:ascii="Symbol" w:hAnsi="Symbol"/>
          <w:i/>
          <w:color w:val="000000" w:themeColor="text1"/>
          <w:sz w:val="24"/>
          <w:szCs w:val="24"/>
        </w:rPr>
        <w:t></w:t>
      </w:r>
      <w:r w:rsidR="007C3F8D">
        <w:rPr>
          <w:rFonts w:ascii="Times New Roman" w:hAnsi="Times New Roman"/>
          <w:i/>
          <w:color w:val="000000" w:themeColor="text1"/>
          <w:sz w:val="24"/>
          <w:szCs w:val="24"/>
        </w:rPr>
        <w:t xml:space="preserve"> GDP_h</w:t>
      </w:r>
      <w:r w:rsidR="007C3F8D" w:rsidRPr="00782AEA">
        <w:rPr>
          <w:rFonts w:ascii="Times New Roman" w:hAnsi="Times New Roman"/>
          <w:color w:val="000000" w:themeColor="text1"/>
          <w:sz w:val="24"/>
          <w:szCs w:val="24"/>
        </w:rPr>
        <w:t>)</w:t>
      </w:r>
      <w:r w:rsidRPr="00C728C7">
        <w:rPr>
          <w:rFonts w:ascii="Times New Roman" w:hAnsi="Times New Roman"/>
          <w:sz w:val="24"/>
          <w:szCs w:val="24"/>
        </w:rPr>
        <w:t xml:space="preserve">). </w:t>
      </w:r>
      <w:commentRangeStart w:id="1"/>
      <w:r w:rsidRPr="00C728C7">
        <w:rPr>
          <w:rFonts w:ascii="Times New Roman" w:hAnsi="Times New Roman"/>
          <w:sz w:val="24"/>
          <w:szCs w:val="24"/>
        </w:rPr>
        <w:t xml:space="preserve">The inverted U-shaped relationship between </w:t>
      </w:r>
      <w:r w:rsidR="007C3F8D" w:rsidRPr="007C3F8D">
        <w:rPr>
          <w:rFonts w:ascii="Times New Roman" w:hAnsi="Times New Roman"/>
          <w:i/>
          <w:sz w:val="24"/>
          <w:szCs w:val="24"/>
        </w:rPr>
        <w:t>GDPdif</w:t>
      </w:r>
      <w:r w:rsidR="007C3F8D" w:rsidRPr="007C3F8D">
        <w:rPr>
          <w:rFonts w:ascii="Times New Roman" w:hAnsi="Times New Roman"/>
          <w:sz w:val="24"/>
          <w:szCs w:val="24"/>
        </w:rPr>
        <w:t xml:space="preserve"> </w:t>
      </w:r>
      <w:r w:rsidRPr="00C728C7">
        <w:rPr>
          <w:rFonts w:ascii="Times New Roman" w:hAnsi="Times New Roman"/>
          <w:sz w:val="24"/>
          <w:szCs w:val="24"/>
        </w:rPr>
        <w:t xml:space="preserve">and horizontal FDI is captured </w:t>
      </w:r>
      <w:r w:rsidR="00CF6A62" w:rsidRPr="00C728C7">
        <w:rPr>
          <w:rFonts w:ascii="Times New Roman" w:hAnsi="Times New Roman"/>
          <w:sz w:val="24"/>
          <w:szCs w:val="24"/>
        </w:rPr>
        <w:t>by the square of GDP difference</w:t>
      </w:r>
      <w:r w:rsidR="00C95E0D">
        <w:rPr>
          <w:rFonts w:ascii="Times New Roman" w:hAnsi="Times New Roman"/>
          <w:sz w:val="24"/>
          <w:szCs w:val="24"/>
        </w:rPr>
        <w:t xml:space="preserve"> and </w:t>
      </w:r>
      <w:r w:rsidR="00C95E0D" w:rsidRPr="00C95E0D">
        <w:rPr>
          <w:rFonts w:ascii="Times New Roman" w:hAnsi="Times New Roman"/>
          <w:sz w:val="24"/>
          <w:szCs w:val="24"/>
        </w:rPr>
        <w:t xml:space="preserve">the interaction between </w:t>
      </w:r>
      <w:r w:rsidR="00C95E0D" w:rsidRPr="00C95E0D">
        <w:rPr>
          <w:rFonts w:ascii="Times New Roman" w:hAnsi="Times New Roman"/>
          <w:i/>
          <w:sz w:val="24"/>
          <w:szCs w:val="24"/>
        </w:rPr>
        <w:t>GDPdif</w:t>
      </w:r>
      <w:r w:rsidR="00C95E0D" w:rsidRPr="00C95E0D">
        <w:rPr>
          <w:rFonts w:ascii="Times New Roman" w:hAnsi="Times New Roman"/>
          <w:sz w:val="24"/>
          <w:szCs w:val="24"/>
        </w:rPr>
        <w:t xml:space="preserve"> and skilled-labour endowments </w:t>
      </w:r>
      <w:r w:rsidR="00C95E0D">
        <w:rPr>
          <w:rFonts w:ascii="Times New Roman" w:hAnsi="Times New Roman"/>
          <w:sz w:val="24"/>
          <w:szCs w:val="24"/>
        </w:rPr>
        <w:t xml:space="preserve">is also included (as </w:t>
      </w:r>
      <w:r w:rsidR="00C95E0D" w:rsidRPr="00C95E0D">
        <w:rPr>
          <w:rFonts w:ascii="Times New Roman" w:hAnsi="Times New Roman"/>
          <w:i/>
          <w:sz w:val="24"/>
          <w:szCs w:val="24"/>
        </w:rPr>
        <w:t>GDPSK</w:t>
      </w:r>
      <w:r w:rsidR="00C95E0D">
        <w:rPr>
          <w:rFonts w:ascii="Times New Roman" w:hAnsi="Times New Roman"/>
          <w:sz w:val="24"/>
          <w:szCs w:val="24"/>
        </w:rPr>
        <w:t>)</w:t>
      </w:r>
      <w:r w:rsidR="00CF6A62" w:rsidRPr="00C728C7">
        <w:rPr>
          <w:rFonts w:ascii="Times New Roman" w:hAnsi="Times New Roman"/>
          <w:sz w:val="24"/>
          <w:szCs w:val="24"/>
        </w:rPr>
        <w:t xml:space="preserve">. </w:t>
      </w:r>
      <w:commentRangeEnd w:id="1"/>
      <w:r w:rsidR="0071015A">
        <w:rPr>
          <w:rStyle w:val="CommentReference"/>
        </w:rPr>
        <w:commentReference w:id="1"/>
      </w:r>
      <w:r w:rsidRPr="00C728C7">
        <w:rPr>
          <w:rFonts w:ascii="Times New Roman" w:hAnsi="Times New Roman"/>
          <w:sz w:val="24"/>
          <w:szCs w:val="24"/>
        </w:rPr>
        <w:t xml:space="preserve">However, </w:t>
      </w:r>
      <w:r w:rsidR="007C3F8D" w:rsidRPr="00C728C7">
        <w:rPr>
          <w:rFonts w:ascii="Times New Roman" w:hAnsi="Times New Roman"/>
          <w:sz w:val="24"/>
          <w:szCs w:val="24"/>
        </w:rPr>
        <w:t xml:space="preserve">to reduce the </w:t>
      </w:r>
      <w:r w:rsidR="007C3F8D">
        <w:rPr>
          <w:rFonts w:ascii="Times New Roman" w:hAnsi="Times New Roman"/>
          <w:sz w:val="24"/>
          <w:szCs w:val="24"/>
        </w:rPr>
        <w:t>possibility</w:t>
      </w:r>
      <w:r w:rsidR="007C3F8D" w:rsidRPr="00C728C7">
        <w:rPr>
          <w:rFonts w:ascii="Times New Roman" w:hAnsi="Times New Roman"/>
          <w:sz w:val="24"/>
          <w:szCs w:val="24"/>
        </w:rPr>
        <w:t xml:space="preserve"> of biased estimates</w:t>
      </w:r>
      <w:r w:rsidR="007C3F8D">
        <w:rPr>
          <w:rFonts w:ascii="Times New Roman" w:hAnsi="Times New Roman"/>
          <w:sz w:val="24"/>
          <w:szCs w:val="24"/>
        </w:rPr>
        <w:t>,</w:t>
      </w:r>
      <w:r w:rsidR="007C3F8D" w:rsidRPr="00C728C7">
        <w:rPr>
          <w:rFonts w:ascii="Times New Roman" w:hAnsi="Times New Roman"/>
          <w:sz w:val="24"/>
          <w:szCs w:val="24"/>
        </w:rPr>
        <w:t xml:space="preserve"> </w:t>
      </w:r>
      <w:r w:rsidR="007C3F8D">
        <w:rPr>
          <w:rFonts w:ascii="Times New Roman" w:hAnsi="Times New Roman"/>
          <w:sz w:val="24"/>
          <w:szCs w:val="24"/>
        </w:rPr>
        <w:t xml:space="preserve">it is advisable to include </w:t>
      </w:r>
      <w:r w:rsidRPr="00C728C7">
        <w:rPr>
          <w:rFonts w:ascii="Times New Roman" w:hAnsi="Times New Roman"/>
          <w:sz w:val="24"/>
          <w:szCs w:val="24"/>
        </w:rPr>
        <w:t xml:space="preserve">all </w:t>
      </w:r>
      <w:r w:rsidR="008C2116">
        <w:rPr>
          <w:rFonts w:ascii="Times New Roman" w:hAnsi="Times New Roman"/>
          <w:sz w:val="24"/>
          <w:szCs w:val="24"/>
        </w:rPr>
        <w:t>constituent</w:t>
      </w:r>
      <w:r w:rsidRPr="00C728C7">
        <w:rPr>
          <w:rFonts w:ascii="Times New Roman" w:hAnsi="Times New Roman"/>
          <w:sz w:val="24"/>
          <w:szCs w:val="24"/>
        </w:rPr>
        <w:t xml:space="preserve"> terms in interaction variables </w:t>
      </w:r>
      <w:r w:rsidR="007C3F8D">
        <w:rPr>
          <w:rFonts w:ascii="Times New Roman" w:hAnsi="Times New Roman"/>
          <w:sz w:val="24"/>
          <w:szCs w:val="24"/>
        </w:rPr>
        <w:t xml:space="preserve">separately </w:t>
      </w:r>
      <w:r w:rsidRPr="00C728C7">
        <w:rPr>
          <w:rFonts w:ascii="Times New Roman" w:hAnsi="Times New Roman"/>
          <w:sz w:val="24"/>
          <w:szCs w:val="24"/>
        </w:rPr>
        <w:t xml:space="preserve">in the model specification </w:t>
      </w:r>
      <w:r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 </w:instrText>
      </w:r>
      <w:r w:rsidR="00CF6A62"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EN.CITE.DATA </w:instrText>
      </w:r>
      <w:r w:rsidR="00CF6A62" w:rsidRPr="00C728C7">
        <w:rPr>
          <w:rFonts w:ascii="Times New Roman" w:hAnsi="Times New Roman"/>
          <w:sz w:val="24"/>
          <w:szCs w:val="24"/>
        </w:rPr>
      </w:r>
      <w:r w:rsidR="00CF6A62" w:rsidRPr="00C728C7">
        <w:rPr>
          <w:rFonts w:ascii="Times New Roman" w:hAnsi="Times New Roman"/>
          <w:sz w:val="24"/>
          <w:szCs w:val="24"/>
        </w:rPr>
        <w:fldChar w:fldCharType="end"/>
      </w:r>
      <w:r w:rsidRPr="00C728C7">
        <w:rPr>
          <w:rFonts w:ascii="Times New Roman" w:hAnsi="Times New Roman"/>
          <w:sz w:val="24"/>
          <w:szCs w:val="24"/>
        </w:rPr>
      </w:r>
      <w:r w:rsidRPr="00C728C7">
        <w:rPr>
          <w:rFonts w:ascii="Times New Roman" w:hAnsi="Times New Roman"/>
          <w:sz w:val="24"/>
          <w:szCs w:val="24"/>
        </w:rPr>
        <w:fldChar w:fldCharType="separate"/>
      </w:r>
      <w:r w:rsidR="00CF6A62" w:rsidRPr="00C728C7">
        <w:rPr>
          <w:rFonts w:ascii="Times New Roman" w:hAnsi="Times New Roman"/>
          <w:noProof/>
          <w:sz w:val="24"/>
          <w:szCs w:val="24"/>
        </w:rPr>
        <w:t>(Balli and Sorensen, 2013; Brambor et al., 2006)</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BF7AD0" w:rsidRPr="00C728C7">
        <w:rPr>
          <w:rFonts w:ascii="Times New Roman" w:hAnsi="Times New Roman"/>
          <w:sz w:val="24"/>
          <w:szCs w:val="24"/>
        </w:rPr>
        <w:t>Consistent with</w:t>
      </w:r>
      <w:r w:rsidRPr="00C728C7">
        <w:rPr>
          <w:rFonts w:ascii="Times New Roman" w:hAnsi="Times New Roman"/>
          <w:sz w:val="24"/>
          <w:szCs w:val="24"/>
        </w:rPr>
        <w:t xml:space="preserve"> classical economic theory, capital should flow from rich countries to poor countr</w:t>
      </w:r>
      <w:r w:rsidR="00CF6A62" w:rsidRPr="00C728C7">
        <w:rPr>
          <w:rFonts w:ascii="Times New Roman" w:hAnsi="Times New Roman"/>
          <w:sz w:val="24"/>
          <w:szCs w:val="24"/>
        </w:rPr>
        <w:t>ies due to diminishing returns to</w:t>
      </w:r>
      <w:r w:rsidRPr="00C728C7">
        <w:rPr>
          <w:rFonts w:ascii="Times New Roman" w:hAnsi="Times New Roman"/>
          <w:sz w:val="24"/>
          <w:szCs w:val="24"/>
        </w:rPr>
        <w:t xml:space="preserve"> capital. Hence, </w:t>
      </w:r>
      <w:r w:rsidR="00816C6C">
        <w:rPr>
          <w:rFonts w:ascii="Times New Roman" w:hAnsi="Times New Roman"/>
          <w:sz w:val="24"/>
          <w:szCs w:val="24"/>
        </w:rPr>
        <w:t xml:space="preserve">the </w:t>
      </w:r>
      <w:r w:rsidRPr="00C728C7">
        <w:rPr>
          <w:rFonts w:ascii="Times New Roman" w:hAnsi="Times New Roman"/>
          <w:sz w:val="24"/>
          <w:szCs w:val="24"/>
        </w:rPr>
        <w:t>GDP difference may have a positive impact</w:t>
      </w:r>
      <w:r w:rsidR="005154C5">
        <w:rPr>
          <w:rFonts w:ascii="Times New Roman" w:hAnsi="Times New Roman"/>
          <w:sz w:val="24"/>
          <w:szCs w:val="24"/>
        </w:rPr>
        <w:t xml:space="preserve"> on both types of FDI. In contrast, t</w:t>
      </w:r>
      <w:r w:rsidR="00BF7AD0" w:rsidRPr="00C728C7">
        <w:rPr>
          <w:rFonts w:ascii="Times New Roman" w:hAnsi="Times New Roman"/>
          <w:sz w:val="24"/>
          <w:szCs w:val="24"/>
        </w:rPr>
        <w:t xml:space="preserve">he </w:t>
      </w:r>
      <w:r w:rsidRPr="00C728C7">
        <w:rPr>
          <w:rFonts w:ascii="Times New Roman" w:hAnsi="Times New Roman"/>
          <w:sz w:val="24"/>
          <w:szCs w:val="24"/>
        </w:rPr>
        <w:t xml:space="preserve">Lucas Paradox </w:t>
      </w:r>
      <w:r w:rsidR="00236BF1" w:rsidRPr="00C728C7">
        <w:rPr>
          <w:rFonts w:ascii="Times New Roman" w:hAnsi="Times New Roman"/>
          <w:sz w:val="24"/>
          <w:szCs w:val="24"/>
        </w:rPr>
        <w:fldChar w:fldCharType="begin"/>
      </w:r>
      <w:r w:rsidR="00236BF1" w:rsidRPr="00C728C7">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C728C7">
        <w:rPr>
          <w:rFonts w:ascii="Times New Roman" w:hAnsi="Times New Roman"/>
          <w:sz w:val="24"/>
          <w:szCs w:val="24"/>
        </w:rPr>
        <w:fldChar w:fldCharType="separate"/>
      </w:r>
      <w:r w:rsidR="00236BF1" w:rsidRPr="00C728C7">
        <w:rPr>
          <w:rFonts w:ascii="Times New Roman" w:hAnsi="Times New Roman"/>
          <w:noProof/>
          <w:sz w:val="24"/>
          <w:szCs w:val="24"/>
        </w:rPr>
        <w:t>(Lucas, 1990)</w:t>
      </w:r>
      <w:r w:rsidR="00236BF1" w:rsidRPr="00C728C7">
        <w:rPr>
          <w:rFonts w:ascii="Times New Roman" w:hAnsi="Times New Roman"/>
          <w:sz w:val="24"/>
          <w:szCs w:val="24"/>
        </w:rPr>
        <w:fldChar w:fldCharType="end"/>
      </w:r>
      <w:r w:rsidR="00BF7AD0" w:rsidRPr="00C728C7">
        <w:rPr>
          <w:rFonts w:ascii="Times New Roman" w:hAnsi="Times New Roman"/>
          <w:sz w:val="24"/>
          <w:szCs w:val="24"/>
        </w:rPr>
        <w:t xml:space="preserve"> </w:t>
      </w:r>
      <w:r w:rsidR="00793462">
        <w:rPr>
          <w:rFonts w:ascii="Times New Roman" w:hAnsi="Times New Roman"/>
          <w:sz w:val="24"/>
          <w:szCs w:val="24"/>
        </w:rPr>
        <w:t>highlights</w:t>
      </w:r>
      <w:r w:rsidRPr="00C728C7">
        <w:rPr>
          <w:rFonts w:ascii="Times New Roman" w:hAnsi="Times New Roman"/>
          <w:sz w:val="24"/>
          <w:szCs w:val="24"/>
        </w:rPr>
        <w:t xml:space="preserve"> </w:t>
      </w:r>
      <w:r w:rsidR="00BF7AD0" w:rsidRPr="00C728C7">
        <w:rPr>
          <w:rFonts w:ascii="Times New Roman" w:hAnsi="Times New Roman"/>
          <w:sz w:val="24"/>
          <w:szCs w:val="24"/>
        </w:rPr>
        <w:t xml:space="preserve">that </w:t>
      </w:r>
      <w:r w:rsidRPr="00C728C7">
        <w:rPr>
          <w:rFonts w:ascii="Times New Roman" w:hAnsi="Times New Roman"/>
          <w:sz w:val="24"/>
          <w:szCs w:val="24"/>
        </w:rPr>
        <w:t xml:space="preserve">there is little capital flowing from rich </w:t>
      </w:r>
      <w:r w:rsidR="005154C5">
        <w:rPr>
          <w:rFonts w:ascii="Times New Roman" w:hAnsi="Times New Roman"/>
          <w:sz w:val="24"/>
          <w:szCs w:val="24"/>
        </w:rPr>
        <w:t xml:space="preserve">(developed) </w:t>
      </w:r>
      <w:r w:rsidRPr="00C728C7">
        <w:rPr>
          <w:rFonts w:ascii="Times New Roman" w:hAnsi="Times New Roman"/>
          <w:sz w:val="24"/>
          <w:szCs w:val="24"/>
        </w:rPr>
        <w:t xml:space="preserve">countries to poor countries. </w:t>
      </w:r>
      <w:r w:rsidR="005154C5">
        <w:rPr>
          <w:rFonts w:ascii="Times New Roman" w:hAnsi="Times New Roman"/>
          <w:sz w:val="24"/>
          <w:szCs w:val="24"/>
        </w:rPr>
        <w:t>However, a</w:t>
      </w:r>
      <w:r w:rsidR="005154C5" w:rsidRPr="005154C5">
        <w:rPr>
          <w:rFonts w:ascii="Times New Roman" w:hAnsi="Times New Roman"/>
          <w:sz w:val="24"/>
          <w:szCs w:val="24"/>
        </w:rPr>
        <w:t xml:space="preserve">lmost all of the GDP difference terms are positively signed, so that there seems to be very little evidence of the Lucas Paradox in our results. </w:t>
      </w:r>
    </w:p>
    <w:p w14:paraId="330EB8C4" w14:textId="20D800A6" w:rsidR="00236021" w:rsidRDefault="009271BE"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r w:rsidR="00816C6C" w:rsidRPr="00793462">
        <w:rPr>
          <w:rFonts w:ascii="Times New Roman" w:hAnsi="Times New Roman"/>
          <w:i/>
          <w:sz w:val="24"/>
          <w:szCs w:val="24"/>
        </w:rPr>
        <w:t>Contig</w:t>
      </w:r>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5"/>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w:t>
      </w:r>
      <w:commentRangeStart w:id="2"/>
      <w:r w:rsidR="00EF5543" w:rsidRPr="00C728C7">
        <w:rPr>
          <w:rFonts w:ascii="Times New Roman" w:hAnsi="Times New Roman"/>
          <w:color w:val="000000" w:themeColor="text1"/>
          <w:sz w:val="24"/>
          <w:szCs w:val="24"/>
        </w:rPr>
        <w:t>more</w:t>
      </w:r>
      <w:commentRangeEnd w:id="2"/>
      <w:r w:rsidR="003558ED">
        <w:rPr>
          <w:rStyle w:val="CommentReference"/>
        </w:rPr>
        <w:commentReference w:id="2"/>
      </w:r>
      <w:r w:rsidR="00EF5543" w:rsidRPr="00C728C7">
        <w:rPr>
          <w:rFonts w:ascii="Times New Roman" w:hAnsi="Times New Roman"/>
          <w:color w:val="000000" w:themeColor="text1"/>
          <w:sz w:val="24"/>
          <w:szCs w:val="24"/>
        </w:rPr>
        <w:t xml:space="preserve"> widely used in the literature. </w:t>
      </w:r>
      <w:r w:rsidR="00EF5543" w:rsidRPr="00C728C7">
        <w:rPr>
          <w:rFonts w:ascii="Times New Roman" w:hAnsi="Times New Roman"/>
          <w:color w:val="000000"/>
          <w:sz w:val="24"/>
          <w:szCs w:val="24"/>
        </w:rPr>
        <w:t xml:space="preserve">The set of non-official languages in which people between the two countries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Centre 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 Prospectives et d</w:t>
      </w:r>
      <w:r w:rsidR="00987DA2" w:rsidRPr="000121E5">
        <w:rPr>
          <w:rFonts w:ascii="Times New Roman" w:hAnsi="Times New Roman"/>
          <w:sz w:val="24"/>
          <w:szCs w:val="24"/>
        </w:rPr>
        <w:t>’</w:t>
      </w:r>
      <w:r w:rsidR="0002638E" w:rsidRPr="000121E5">
        <w:rPr>
          <w:rFonts w:ascii="Times New Roman" w:hAnsi="Times New Roman"/>
          <w:sz w:val="24"/>
          <w:szCs w:val="24"/>
        </w:rPr>
        <w:t>Informations</w:t>
      </w:r>
      <w:r w:rsidR="0002638E" w:rsidRPr="00793462">
        <w:rPr>
          <w:rFonts w:ascii="Times New Roman" w:hAnsi="Times New Roman"/>
          <w:sz w:val="24"/>
          <w:szCs w:val="24"/>
        </w:rPr>
        <w:t xml:space="preserve"> Internationales</w:t>
      </w:r>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5D442DED" w14:textId="78ADE082" w:rsidR="0071709F" w:rsidRPr="00DD71C8" w:rsidRDefault="0071709F" w:rsidP="00E9554B">
      <w:pPr>
        <w:spacing w:after="0" w:line="360" w:lineRule="auto"/>
        <w:jc w:val="both"/>
        <w:rPr>
          <w:rFonts w:ascii="Times New Roman" w:hAnsi="Times New Roman"/>
          <w:sz w:val="24"/>
          <w:szCs w:val="24"/>
        </w:rPr>
      </w:pP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lastRenderedPageBreak/>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7"/>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8"/>
      </w:r>
    </w:p>
    <w:p w14:paraId="5CE0952A" w14:textId="11E2E0FD" w:rsidR="009271BE" w:rsidRPr="000121E5"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9"/>
      </w:r>
      <w:r>
        <w:rPr>
          <w:rFonts w:ascii="Times New Roman" w:hAnsi="Times New Roman"/>
          <w:sz w:val="24"/>
          <w:szCs w:val="24"/>
        </w:rPr>
        <w:t xml:space="preserve"> </w:t>
      </w: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FDI data. Due to data availability, the main proxy for skilled</w:t>
      </w:r>
      <w:r w:rsidR="00782AEA">
        <w:rPr>
          <w:rFonts w:ascii="Times New Roman" w:hAnsi="Times New Roman"/>
          <w:sz w:val="24"/>
          <w:szCs w:val="24"/>
        </w:rPr>
        <w:t>-</w:t>
      </w:r>
      <w:r w:rsidR="00236BF1"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00236BF1"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00236BF1"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00236BF1"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00236BF1"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00236BF1" w:rsidRPr="00C728C7">
        <w:rPr>
          <w:rFonts w:ascii="Times New Roman" w:hAnsi="Times New Roman"/>
          <w:sz w:val="24"/>
          <w:szCs w:val="24"/>
        </w:rPr>
        <w:t xml:space="preserve">. </w:t>
      </w:r>
      <w:r w:rsidR="00782AEA">
        <w:rPr>
          <w:rFonts w:ascii="Times New Roman" w:hAnsi="Times New Roman"/>
          <w:sz w:val="24"/>
          <w:szCs w:val="24"/>
        </w:rPr>
        <w:t>The s</w:t>
      </w:r>
      <w:r w:rsidR="00236BF1" w:rsidRPr="00C728C7">
        <w:rPr>
          <w:rFonts w:ascii="Times New Roman" w:hAnsi="Times New Roman"/>
          <w:sz w:val="24"/>
          <w:szCs w:val="24"/>
        </w:rPr>
        <w:t>killed job</w:t>
      </w:r>
      <w:r w:rsidR="00F12165">
        <w:rPr>
          <w:rFonts w:ascii="Times New Roman" w:hAnsi="Times New Roman"/>
          <w:sz w:val="24"/>
          <w:szCs w:val="24"/>
        </w:rPr>
        <w:t>s</w:t>
      </w:r>
      <w:r w:rsidR="00236BF1" w:rsidRPr="00C728C7">
        <w:rPr>
          <w:rFonts w:ascii="Times New Roman" w:hAnsi="Times New Roman"/>
          <w:sz w:val="24"/>
          <w:szCs w:val="24"/>
        </w:rPr>
        <w:t xml:space="preserve"> group </w:t>
      </w:r>
      <w:r w:rsidR="00782AEA">
        <w:rPr>
          <w:rFonts w:ascii="Times New Roman" w:hAnsi="Times New Roman"/>
          <w:sz w:val="24"/>
          <w:szCs w:val="24"/>
        </w:rPr>
        <w:t>includes</w:t>
      </w:r>
      <w:r w:rsidR="00236BF1" w:rsidRPr="00C728C7">
        <w:rPr>
          <w:rFonts w:ascii="Times New Roman" w:hAnsi="Times New Roman"/>
          <w:sz w:val="24"/>
          <w:szCs w:val="24"/>
        </w:rPr>
        <w:t xml:space="preserve"> managers, professionals, technicians and associate professionals</w:t>
      </w:r>
      <w:r w:rsidR="0039217D">
        <w:rPr>
          <w:rFonts w:ascii="Times New Roman" w:hAnsi="Times New Roman"/>
          <w:sz w:val="24"/>
          <w:szCs w:val="24"/>
        </w:rPr>
        <w:t>,</w:t>
      </w:r>
      <w:r w:rsidR="00236BF1"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00236BF1"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00236BF1"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00236BF1"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10"/>
      </w:r>
      <w:r w:rsidR="00236BF1" w:rsidRPr="00C728C7">
        <w:rPr>
          <w:rFonts w:ascii="Times New Roman" w:hAnsi="Times New Roman"/>
          <w:sz w:val="24"/>
          <w:szCs w:val="24"/>
        </w:rPr>
        <w:t xml:space="preserve"> </w:t>
      </w:r>
      <w:r w:rsidR="005F4C80" w:rsidRPr="000121E5">
        <w:rPr>
          <w:rFonts w:ascii="Times New Roman" w:hAnsi="Times New Roman"/>
          <w:sz w:val="24"/>
          <w:szCs w:val="24"/>
        </w:rPr>
        <w:t>In s</w:t>
      </w:r>
      <w:r w:rsidR="00AB1C2E" w:rsidRPr="000121E5">
        <w:rPr>
          <w:rFonts w:ascii="Times New Roman" w:hAnsi="Times New Roman"/>
          <w:sz w:val="24"/>
          <w:szCs w:val="24"/>
        </w:rPr>
        <w:t>ection 7.4</w:t>
      </w:r>
      <w:r w:rsidR="005F4C80" w:rsidRPr="000121E5">
        <w:rPr>
          <w:rFonts w:ascii="Times New Roman" w:hAnsi="Times New Roman"/>
          <w:sz w:val="24"/>
          <w:szCs w:val="24"/>
        </w:rPr>
        <w:t>,</w:t>
      </w:r>
      <w:r w:rsidR="00AB1C2E" w:rsidRPr="000121E5">
        <w:rPr>
          <w:rFonts w:ascii="Times New Roman" w:hAnsi="Times New Roman"/>
          <w:sz w:val="24"/>
          <w:szCs w:val="24"/>
        </w:rPr>
        <w:t xml:space="preserve"> </w:t>
      </w:r>
      <w:r w:rsidR="005F4C80" w:rsidRPr="000121E5">
        <w:rPr>
          <w:rFonts w:ascii="Times New Roman" w:hAnsi="Times New Roman"/>
          <w:sz w:val="24"/>
          <w:szCs w:val="24"/>
        </w:rPr>
        <w:t>we use</w:t>
      </w:r>
      <w:r w:rsidR="00AB1C2E" w:rsidRPr="000121E5">
        <w:rPr>
          <w:rFonts w:ascii="Times New Roman" w:hAnsi="Times New Roman"/>
          <w:sz w:val="24"/>
          <w:szCs w:val="24"/>
        </w:rPr>
        <w:t xml:space="preserve"> </w:t>
      </w:r>
      <w:r w:rsidR="00806E29" w:rsidRPr="000121E5">
        <w:rPr>
          <w:rFonts w:ascii="Times New Roman" w:hAnsi="Times New Roman"/>
          <w:sz w:val="24"/>
          <w:szCs w:val="24"/>
        </w:rPr>
        <w:t>gross fixed capital formation to calculate</w:t>
      </w:r>
      <w:r w:rsidR="0060149C" w:rsidRPr="000121E5">
        <w:rPr>
          <w:rFonts w:ascii="Times New Roman" w:hAnsi="Times New Roman"/>
          <w:sz w:val="24"/>
          <w:szCs w:val="24"/>
        </w:rPr>
        <w:t xml:space="preserve"> physical</w:t>
      </w:r>
      <w:r w:rsidR="00806E29" w:rsidRPr="000121E5">
        <w:rPr>
          <w:rFonts w:ascii="Times New Roman" w:hAnsi="Times New Roman"/>
          <w:sz w:val="24"/>
          <w:szCs w:val="24"/>
        </w:rPr>
        <w:t xml:space="preserve"> capital</w:t>
      </w:r>
      <w:r w:rsidR="0060149C" w:rsidRPr="000121E5">
        <w:rPr>
          <w:rFonts w:ascii="Times New Roman" w:hAnsi="Times New Roman"/>
          <w:sz w:val="24"/>
          <w:szCs w:val="24"/>
        </w:rPr>
        <w:t>-related variables</w:t>
      </w:r>
      <w:r w:rsidR="00806E29" w:rsidRPr="000121E5">
        <w:rPr>
          <w:rFonts w:ascii="Times New Roman" w:hAnsi="Times New Roman"/>
          <w:sz w:val="24"/>
          <w:szCs w:val="24"/>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t>M</w:t>
      </w:r>
      <w:r w:rsidR="00F12165" w:rsidRPr="000121E5">
        <w:rPr>
          <w:rFonts w:ascii="Times New Roman" w:hAnsi="Times New Roman"/>
          <w:b/>
          <w:sz w:val="24"/>
          <w:szCs w:val="24"/>
        </w:rPr>
        <w:t>ethodology and model selection tests</w:t>
      </w:r>
    </w:p>
    <w:p w14:paraId="2F37AEFA" w14:textId="5B6BC036"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lastRenderedPageBreak/>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0422A2">
        <w:rPr>
          <w:rFonts w:ascii="Times New Roman" w:hAnsi="Times New Roman"/>
          <w:sz w:val="24"/>
          <w:szCs w:val="24"/>
        </w:rPr>
        <w:t>.</w:t>
      </w:r>
      <w:r w:rsidRPr="00C728C7">
        <w:rPr>
          <w:rFonts w:ascii="Times New Roman" w:hAnsi="Times New Roman"/>
          <w:sz w:val="24"/>
          <w:szCs w:val="24"/>
        </w:rPr>
        <w:t xml:space="preserve"> </w:t>
      </w:r>
      <w:ins w:id="3" w:author="Author">
        <w:r w:rsidR="001D1032">
          <w:rPr>
            <w:rFonts w:ascii="Times New Roman" w:hAnsi="Times New Roman"/>
            <w:sz w:val="24"/>
            <w:szCs w:val="24"/>
          </w:rPr>
          <w:t>This presents a problem in empirical modelling since the assumption of a mean linear in covariates cannot truly be linear (Wooldridge, 2010). This is a</w:t>
        </w:r>
      </w:ins>
      <w:del w:id="4" w:author="Author">
        <w:r w:rsidR="009E5683" w:rsidDel="001D1032">
          <w:rPr>
            <w:rFonts w:ascii="Times New Roman" w:hAnsi="Times New Roman"/>
            <w:sz w:val="24"/>
            <w:szCs w:val="24"/>
          </w:rPr>
          <w:delText>A</w:delText>
        </w:r>
      </w:del>
      <w:r w:rsidRPr="00C728C7">
        <w:rPr>
          <w:rFonts w:ascii="Times New Roman" w:hAnsi="Times New Roman"/>
          <w:sz w:val="24"/>
          <w:szCs w:val="24"/>
        </w:rPr>
        <w:t xml:space="preserve"> </w:t>
      </w:r>
      <w:r w:rsidR="00EE5A13">
        <w:rPr>
          <w:rFonts w:ascii="Times New Roman" w:hAnsi="Times New Roman"/>
          <w:sz w:val="24"/>
          <w:szCs w:val="24"/>
        </w:rPr>
        <w:t xml:space="preserve">common problem </w:t>
      </w:r>
      <w:r w:rsidR="00EE5A13" w:rsidRPr="00EE5A13">
        <w:rPr>
          <w:rFonts w:ascii="Times New Roman" w:hAnsi="Times New Roman"/>
          <w:sz w:val="24"/>
          <w:szCs w:val="24"/>
        </w:rPr>
        <w:t xml:space="preserve">in the international trade and FDI literature </w:t>
      </w:r>
      <w:ins w:id="5" w:author="Author">
        <w:r w:rsidR="000B74F9">
          <w:rPr>
            <w:rFonts w:ascii="Times New Roman" w:hAnsi="Times New Roman"/>
            <w:sz w:val="24"/>
            <w:szCs w:val="24"/>
          </w:rPr>
          <w:t xml:space="preserve">where </w:t>
        </w:r>
        <w:r w:rsidR="00C81694">
          <w:rPr>
            <w:rFonts w:ascii="Times New Roman" w:hAnsi="Times New Roman"/>
            <w:sz w:val="24"/>
            <w:szCs w:val="24"/>
          </w:rPr>
          <w:t xml:space="preserve">it is typical to use </w:t>
        </w:r>
        <w:r w:rsidR="000B74F9">
          <w:rPr>
            <w:rFonts w:ascii="Times New Roman" w:hAnsi="Times New Roman"/>
            <w:sz w:val="24"/>
            <w:szCs w:val="24"/>
          </w:rPr>
          <w:t>a T</w:t>
        </w:r>
        <w:r w:rsidR="00C81694">
          <w:rPr>
            <w:rFonts w:ascii="Times New Roman" w:hAnsi="Times New Roman"/>
            <w:sz w:val="24"/>
            <w:szCs w:val="24"/>
          </w:rPr>
          <w:t xml:space="preserve">obit model or, more recently, a Poisson pseudo-maximum-likelihood </w:t>
        </w:r>
        <w:r w:rsidR="00FA0416">
          <w:rPr>
            <w:rFonts w:ascii="Times New Roman" w:hAnsi="Times New Roman"/>
            <w:sz w:val="24"/>
            <w:szCs w:val="24"/>
          </w:rPr>
          <w:t xml:space="preserve">(PPML) </w:t>
        </w:r>
        <w:r w:rsidR="00C81694">
          <w:rPr>
            <w:rFonts w:ascii="Times New Roman" w:hAnsi="Times New Roman"/>
            <w:sz w:val="24"/>
            <w:szCs w:val="24"/>
          </w:rPr>
          <w:t xml:space="preserve">estimator. </w:t>
        </w:r>
      </w:ins>
      <w:del w:id="6" w:author="Author">
        <w:r w:rsidRPr="00C728C7" w:rsidDel="000B74F9">
          <w:rPr>
            <w:rFonts w:ascii="Times New Roman" w:hAnsi="Times New Roman"/>
            <w:sz w:val="24"/>
            <w:szCs w:val="24"/>
          </w:rPr>
          <w:delText xml:space="preserve">is how to deal with </w:delText>
        </w:r>
        <w:r w:rsidR="00642F9B" w:rsidDel="000B74F9">
          <w:rPr>
            <w:rFonts w:ascii="Times New Roman" w:hAnsi="Times New Roman"/>
            <w:sz w:val="24"/>
            <w:szCs w:val="24"/>
          </w:rPr>
          <w:delText>these</w:delText>
        </w:r>
        <w:r w:rsidRPr="00C728C7" w:rsidDel="000B74F9">
          <w:rPr>
            <w:rFonts w:ascii="Times New Roman" w:hAnsi="Times New Roman"/>
            <w:sz w:val="24"/>
            <w:szCs w:val="24"/>
          </w:rPr>
          <w:delText xml:space="preserve"> zeros in estimation. </w:delText>
        </w:r>
        <w:commentRangeStart w:id="7"/>
        <w:r w:rsidRPr="00C728C7" w:rsidDel="000B74F9">
          <w:rPr>
            <w:rFonts w:ascii="Times New Roman" w:hAnsi="Times New Roman"/>
            <w:sz w:val="24"/>
            <w:szCs w:val="24"/>
          </w:rPr>
          <w:delText>The tendency in the literature is to estimate a Heckman sample selection model.</w:delText>
        </w:r>
        <w:commentRangeEnd w:id="7"/>
        <w:r w:rsidR="004C414B" w:rsidDel="000B74F9">
          <w:rPr>
            <w:rStyle w:val="CommentReference"/>
          </w:rPr>
          <w:commentReference w:id="7"/>
        </w:r>
        <w:r w:rsidRPr="00C728C7" w:rsidDel="000B74F9">
          <w:rPr>
            <w:rFonts w:ascii="Times New Roman" w:hAnsi="Times New Roman"/>
            <w:sz w:val="24"/>
            <w:szCs w:val="24"/>
          </w:rPr>
          <w:delText xml:space="preserve"> However, we do not face missing data here. The zeros are true zeros</w:delText>
        </w:r>
        <w:r w:rsidR="003C615D" w:rsidDel="000B74F9">
          <w:rPr>
            <w:rFonts w:ascii="Times New Roman" w:hAnsi="Times New Roman"/>
            <w:sz w:val="24"/>
            <w:szCs w:val="24"/>
          </w:rPr>
          <w:delText>, i.e.,</w:delText>
        </w:r>
        <w:r w:rsidRPr="00C728C7" w:rsidDel="000B74F9">
          <w:rPr>
            <w:rFonts w:ascii="Times New Roman" w:hAnsi="Times New Roman"/>
            <w:sz w:val="24"/>
            <w:szCs w:val="24"/>
          </w:rPr>
          <w:delText xml:space="preserve"> corner solution outcomes. A corner solution response model</w:delText>
        </w:r>
        <w:r w:rsidR="003C615D" w:rsidDel="000B74F9">
          <w:rPr>
            <w:rFonts w:ascii="Times New Roman" w:hAnsi="Times New Roman"/>
            <w:sz w:val="24"/>
            <w:szCs w:val="24"/>
          </w:rPr>
          <w:delText xml:space="preserve"> </w:delText>
        </w:r>
        <w:r w:rsidR="003C615D" w:rsidRPr="00C3475D" w:rsidDel="000B74F9">
          <w:rPr>
            <w:rFonts w:ascii="Times New Roman" w:hAnsi="Times New Roman"/>
            <w:sz w:val="24"/>
            <w:szCs w:val="24"/>
          </w:rPr>
          <w:delText>(Wooldridge, 2010)</w:delText>
        </w:r>
        <w:r w:rsidRPr="00C3475D" w:rsidDel="000B74F9">
          <w:rPr>
            <w:rFonts w:ascii="Times New Roman" w:hAnsi="Times New Roman"/>
            <w:sz w:val="24"/>
            <w:szCs w:val="24"/>
          </w:rPr>
          <w:delText>, rather tha</w:delText>
        </w:r>
        <w:r w:rsidRPr="00C728C7" w:rsidDel="000B74F9">
          <w:rPr>
            <w:rFonts w:ascii="Times New Roman" w:hAnsi="Times New Roman"/>
            <w:sz w:val="24"/>
            <w:szCs w:val="24"/>
          </w:rPr>
          <w:delText>n a sample selection</w:delText>
        </w:r>
        <w:r w:rsidR="0039217D" w:rsidDel="000B74F9">
          <w:rPr>
            <w:rFonts w:ascii="Times New Roman" w:hAnsi="Times New Roman"/>
            <w:sz w:val="24"/>
            <w:szCs w:val="24"/>
          </w:rPr>
          <w:delText xml:space="preserve"> model</w:delText>
        </w:r>
        <w:r w:rsidRPr="00C728C7" w:rsidDel="000B74F9">
          <w:rPr>
            <w:rFonts w:ascii="Times New Roman" w:hAnsi="Times New Roman"/>
            <w:sz w:val="24"/>
            <w:szCs w:val="24"/>
          </w:rPr>
          <w:delText xml:space="preserve">, is </w:delText>
        </w:r>
        <w:r w:rsidR="00EB7968" w:rsidRPr="00C728C7" w:rsidDel="000B74F9">
          <w:rPr>
            <w:rFonts w:ascii="Times New Roman" w:hAnsi="Times New Roman"/>
            <w:sz w:val="24"/>
            <w:szCs w:val="24"/>
          </w:rPr>
          <w:delText xml:space="preserve">therefore </w:delText>
        </w:r>
        <w:r w:rsidRPr="00C728C7" w:rsidDel="000B74F9">
          <w:rPr>
            <w:rFonts w:ascii="Times New Roman" w:hAnsi="Times New Roman"/>
            <w:sz w:val="24"/>
            <w:szCs w:val="24"/>
          </w:rPr>
          <w:delText>more appropriate.</w:delText>
        </w:r>
      </w:del>
    </w:p>
    <w:p w14:paraId="0640822B" w14:textId="30182017"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 xml:space="preserve">ation problem that allows the possibility of corner solutions at zero. </w:t>
      </w:r>
      <w:ins w:id="8" w:author="Author">
        <w:r w:rsidR="00C81694">
          <w:rPr>
            <w:rStyle w:val="Hyperlink"/>
            <w:rFonts w:ascii="Times New Roman" w:hAnsi="Times New Roman"/>
            <w:color w:val="auto"/>
            <w:sz w:val="24"/>
            <w:szCs w:val="24"/>
            <w:u w:val="none"/>
          </w:rPr>
          <w:t xml:space="preserve">That is, observed zero values do not reflect an observability problem, but rather correspond to corner </w:t>
        </w:r>
        <w:r w:rsidR="00B57EDF">
          <w:rPr>
            <w:rStyle w:val="Hyperlink"/>
            <w:rFonts w:ascii="Times New Roman" w:hAnsi="Times New Roman"/>
            <w:color w:val="auto"/>
            <w:sz w:val="24"/>
            <w:szCs w:val="24"/>
            <w:u w:val="none"/>
          </w:rPr>
          <w:t xml:space="preserve">solution outcomes. </w:t>
        </w:r>
      </w:ins>
      <w:r w:rsidR="005928E8" w:rsidRPr="00C728C7">
        <w:rPr>
          <w:rStyle w:val="Hyperlink"/>
          <w:rFonts w:ascii="Times New Roman" w:hAnsi="Times New Roman"/>
          <w:color w:val="auto"/>
          <w:sz w:val="24"/>
          <w:szCs w:val="24"/>
          <w:u w:val="none"/>
        </w:rPr>
        <w:t>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320BE61D" w:rsidR="006F306C" w:rsidRPr="00C728C7" w:rsidRDefault="003C615D" w:rsidP="00E9554B">
      <w:pPr>
        <w:spacing w:after="0" w:line="360" w:lineRule="auto"/>
        <w:jc w:val="both"/>
        <w:rPr>
          <w:rFonts w:ascii="Times New Roman" w:hAnsi="Times New Roman"/>
          <w:sz w:val="24"/>
          <w:szCs w:val="24"/>
        </w:rPr>
      </w:pPr>
      <w:r>
        <w:rPr>
          <w:rFonts w:ascii="Times New Roman" w:hAnsi="Times New Roman"/>
          <w:sz w:val="24"/>
          <w:szCs w:val="24"/>
        </w:rPr>
        <w:t xml:space="preserve">where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w:t>
      </w:r>
      <w:r w:rsidR="00A635F0">
        <w:rPr>
          <w:rFonts w:ascii="Times New Roman" w:hAnsi="Times New Roman"/>
          <w:sz w:val="24"/>
          <w:szCs w:val="24"/>
        </w:rPr>
        <w:t>if</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EB7B2F">
        <w:rPr>
          <w:rFonts w:ascii="Times New Roman" w:hAnsi="Times New Roman"/>
          <w:sz w:val="24"/>
          <w:szCs w:val="24"/>
        </w:rPr>
        <w:t xml:space="preserve">Equation (2), </w:t>
      </w:r>
      <w:r w:rsidR="00BF165D">
        <w:rPr>
          <w:rFonts w:ascii="Times New Roman" w:hAnsi="Times New Roman"/>
          <w:sz w:val="24"/>
          <w:szCs w:val="24"/>
        </w:rPr>
        <w:t>with t</w:t>
      </w:r>
      <w:r w:rsidR="006F306C" w:rsidRPr="00C728C7">
        <w:rPr>
          <w:rFonts w:ascii="Times New Roman" w:hAnsi="Times New Roman"/>
          <w:sz w:val="24"/>
          <w:szCs w:val="24"/>
        </w:rPr>
        <w:t>he assumption that</w:t>
      </w:r>
      <w:r w:rsidR="002817C4" w:rsidRPr="00C728C7">
        <w:rPr>
          <w:rFonts w:ascii="Times New Roman" w:hAnsi="Times New Roman"/>
          <w:sz w:val="24"/>
          <w:szCs w:val="24"/>
        </w:rPr>
        <w:t xml:space="preserve"> </w:t>
      </w:r>
      <w:r w:rsidR="002817C4" w:rsidRPr="00153B0B">
        <w:rPr>
          <w:rFonts w:ascii="Times New Roman" w:hAnsi="Times New Roman"/>
          <w:i/>
          <w:sz w:val="24"/>
          <w:szCs w:val="24"/>
        </w:rPr>
        <w:t>ε</w:t>
      </w:r>
      <w:r w:rsidR="002817C4" w:rsidRPr="00C728C7">
        <w:rPr>
          <w:rFonts w:ascii="Times New Roman" w:hAnsi="Times New Roman"/>
          <w:sz w:val="24"/>
          <w:szCs w:val="24"/>
        </w:rPr>
        <w:t>|</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 N(0, </w:t>
      </w:r>
      <w:r w:rsidR="002817C4" w:rsidRPr="00153B0B">
        <w:rPr>
          <w:rFonts w:ascii="Times New Roman" w:hAnsi="Times New Roman"/>
          <w:i/>
          <w:sz w:val="24"/>
          <w:szCs w:val="24"/>
        </w:rPr>
        <w:t>σ</w:t>
      </w:r>
      <w:r w:rsidR="002817C4" w:rsidRPr="00C728C7">
        <w:rPr>
          <w:rFonts w:ascii="Times New Roman" w:hAnsi="Times New Roman"/>
          <w:sz w:val="24"/>
          <w:szCs w:val="24"/>
          <w:vertAlign w:val="superscript"/>
        </w:rPr>
        <w:t>2</w:t>
      </w:r>
      <w:r w:rsidR="002817C4" w:rsidRPr="00C728C7">
        <w:rPr>
          <w:rFonts w:ascii="Times New Roman" w:hAnsi="Times New Roman"/>
          <w:sz w:val="24"/>
          <w:szCs w:val="24"/>
        </w:rPr>
        <w:t>)</w:t>
      </w:r>
      <w:r w:rsidR="00EB7B2F">
        <w:rPr>
          <w:rFonts w:ascii="Times New Roman" w:hAnsi="Times New Roman"/>
          <w:sz w:val="24"/>
          <w:szCs w:val="24"/>
        </w:rPr>
        <w:t>,</w:t>
      </w:r>
      <w:r w:rsidR="006F306C" w:rsidRPr="00C728C7">
        <w:rPr>
          <w:rFonts w:ascii="Times New Roman" w:hAnsi="Times New Roman"/>
          <w:sz w:val="24"/>
          <w:szCs w:val="24"/>
        </w:rPr>
        <w:t xml:space="preserve"> </w:t>
      </w:r>
      <w:r w:rsidR="00BF165D">
        <w:rPr>
          <w:rFonts w:ascii="Times New Roman" w:hAnsi="Times New Roman"/>
          <w:sz w:val="24"/>
          <w:szCs w:val="24"/>
        </w:rPr>
        <w:t>is labelled</w:t>
      </w:r>
      <w:r w:rsidR="006F306C" w:rsidRPr="00C728C7">
        <w:rPr>
          <w:rFonts w:ascii="Times New Roman" w:hAnsi="Times New Roman"/>
          <w:sz w:val="24"/>
          <w:szCs w:val="24"/>
        </w:rPr>
        <w:t xml:space="preserve"> the </w:t>
      </w:r>
      <w:r w:rsidR="00BF165D">
        <w:rPr>
          <w:rFonts w:ascii="Times New Roman" w:hAnsi="Times New Roman"/>
          <w:sz w:val="24"/>
          <w:szCs w:val="24"/>
        </w:rPr>
        <w:t>‘</w:t>
      </w:r>
      <w:r w:rsidR="00BA0CF6">
        <w:rPr>
          <w:rFonts w:ascii="Times New Roman" w:hAnsi="Times New Roman"/>
          <w:sz w:val="24"/>
          <w:szCs w:val="24"/>
        </w:rPr>
        <w:t xml:space="preserve">Type I </w:t>
      </w:r>
      <w:r w:rsidR="006F306C" w:rsidRPr="00C728C7">
        <w:rPr>
          <w:rFonts w:ascii="Times New Roman" w:hAnsi="Times New Roman"/>
          <w:sz w:val="24"/>
          <w:szCs w:val="24"/>
        </w:rPr>
        <w:t>Tobit model</w:t>
      </w:r>
      <w:r w:rsidR="00BF165D">
        <w:rPr>
          <w:rFonts w:ascii="Times New Roman" w:hAnsi="Times New Roman"/>
          <w:sz w:val="24"/>
          <w:szCs w:val="24"/>
        </w:rPr>
        <w:t xml:space="preserve">’ by </w:t>
      </w:r>
      <w:commentRangeStart w:id="9"/>
      <w:r w:rsidR="00BF165D" w:rsidRPr="00D80245">
        <w:rPr>
          <w:rFonts w:ascii="Times New Roman" w:hAnsi="Times New Roman"/>
          <w:sz w:val="24"/>
          <w:szCs w:val="24"/>
        </w:rPr>
        <w:t>Wooldridge</w:t>
      </w:r>
      <w:commentRangeEnd w:id="9"/>
      <w:r w:rsidR="00B7501F">
        <w:rPr>
          <w:rStyle w:val="CommentReference"/>
        </w:rPr>
        <w:commentReference w:id="9"/>
      </w:r>
      <w:r w:rsidR="00BF165D" w:rsidRPr="00D80245">
        <w:rPr>
          <w:rFonts w:ascii="Times New Roman" w:hAnsi="Times New Roman"/>
          <w:sz w:val="24"/>
          <w:szCs w:val="24"/>
        </w:rPr>
        <w:t xml:space="preserve"> (2010, Ch. 17)</w:t>
      </w:r>
      <w:r w:rsidR="00EB7968" w:rsidRPr="00D80245">
        <w:rPr>
          <w:rFonts w:ascii="Times New Roman" w:hAnsi="Times New Roman"/>
          <w:sz w:val="24"/>
          <w:szCs w:val="24"/>
        </w:rPr>
        <w:t>,</w:t>
      </w:r>
      <w:r w:rsidR="002817C4" w:rsidRPr="00D80245">
        <w:rPr>
          <w:rFonts w:ascii="Times New Roman" w:hAnsi="Times New Roman"/>
          <w:sz w:val="24"/>
          <w:szCs w:val="24"/>
        </w:rPr>
        <w:t xml:space="preserve"> </w:t>
      </w:r>
      <w:r w:rsidR="00BF165D" w:rsidRPr="00D80245">
        <w:rPr>
          <w:rFonts w:ascii="Times New Roman" w:hAnsi="Times New Roman"/>
          <w:sz w:val="24"/>
          <w:szCs w:val="24"/>
        </w:rPr>
        <w:t>and</w:t>
      </w:r>
      <w:r w:rsidR="002817C4" w:rsidRPr="00C728C7">
        <w:rPr>
          <w:rFonts w:ascii="Times New Roman" w:hAnsi="Times New Roman"/>
          <w:sz w:val="24"/>
          <w:szCs w:val="24"/>
        </w:rPr>
        <w:t xml:space="preserve"> is the standard Tobit model </w:t>
      </w:r>
      <w:r w:rsidR="00153B0B" w:rsidRPr="00C728C7">
        <w:rPr>
          <w:rFonts w:ascii="Times New Roman" w:hAnsi="Times New Roman"/>
          <w:sz w:val="24"/>
          <w:szCs w:val="24"/>
        </w:rPr>
        <w:t xml:space="preserve">widely </w:t>
      </w:r>
      <w:r w:rsidR="002817C4" w:rsidRPr="00C728C7">
        <w:rPr>
          <w:rFonts w:ascii="Times New Roman" w:hAnsi="Times New Roman"/>
          <w:sz w:val="24"/>
          <w:szCs w:val="24"/>
        </w:rPr>
        <w:t xml:space="preserve">applied in the literature. </w:t>
      </w:r>
      <w:del w:id="10" w:author="Author">
        <w:r w:rsidR="004F75C6" w:rsidDel="001408C3">
          <w:rPr>
            <w:rFonts w:ascii="Times New Roman" w:hAnsi="Times New Roman"/>
            <w:sz w:val="24"/>
            <w:szCs w:val="24"/>
          </w:rPr>
          <w:delText>However,</w:delText>
        </w:r>
      </w:del>
      <w:ins w:id="11" w:author="Author">
        <w:r w:rsidR="001408C3">
          <w:rPr>
            <w:rFonts w:ascii="Times New Roman" w:hAnsi="Times New Roman"/>
            <w:sz w:val="24"/>
            <w:szCs w:val="24"/>
          </w:rPr>
          <w:t>It is well known that</w:t>
        </w:r>
      </w:ins>
      <w:r w:rsidR="004F75C6">
        <w:rPr>
          <w:rFonts w:ascii="Times New Roman" w:hAnsi="Times New Roman"/>
          <w:sz w:val="24"/>
          <w:szCs w:val="24"/>
        </w:rPr>
        <w:t xml:space="preserve"> v</w:t>
      </w:r>
      <w:r w:rsidR="002817C4" w:rsidRPr="00C728C7">
        <w:rPr>
          <w:rFonts w:ascii="Times New Roman" w:hAnsi="Times New Roman"/>
          <w:sz w:val="24"/>
          <w:szCs w:val="24"/>
        </w:rPr>
        <w:t xml:space="preserve">iolation of this </w:t>
      </w:r>
      <w:r w:rsidR="00153B0B">
        <w:rPr>
          <w:rFonts w:ascii="Times New Roman" w:hAnsi="Times New Roman"/>
          <w:sz w:val="24"/>
          <w:szCs w:val="24"/>
        </w:rPr>
        <w:t xml:space="preserve">distributional </w:t>
      </w:r>
      <w:r w:rsidR="002817C4" w:rsidRPr="00C728C7">
        <w:rPr>
          <w:rFonts w:ascii="Times New Roman" w:hAnsi="Times New Roman"/>
          <w:sz w:val="24"/>
          <w:szCs w:val="24"/>
        </w:rPr>
        <w:t xml:space="preserve">assumption </w:t>
      </w:r>
      <w:r w:rsidR="00BF165D">
        <w:rPr>
          <w:rFonts w:ascii="Times New Roman" w:hAnsi="Times New Roman"/>
          <w:sz w:val="24"/>
          <w:szCs w:val="24"/>
        </w:rPr>
        <w:t>(due to heteroskedast</w:t>
      </w:r>
      <w:r w:rsidR="00F86E85">
        <w:rPr>
          <w:rFonts w:ascii="Times New Roman" w:hAnsi="Times New Roman"/>
          <w:sz w:val="24"/>
          <w:szCs w:val="24"/>
        </w:rPr>
        <w:t>i</w:t>
      </w:r>
      <w:r w:rsidR="00BF165D">
        <w:rPr>
          <w:rFonts w:ascii="Times New Roman" w:hAnsi="Times New Roman"/>
          <w:sz w:val="24"/>
          <w:szCs w:val="24"/>
        </w:rPr>
        <w:t xml:space="preserve">city or non-normality) </w:t>
      </w:r>
      <w:r w:rsidR="002817C4" w:rsidRPr="00C728C7">
        <w:rPr>
          <w:rFonts w:ascii="Times New Roman" w:hAnsi="Times New Roman"/>
          <w:sz w:val="24"/>
          <w:szCs w:val="24"/>
        </w:rPr>
        <w:t xml:space="preserve">makes the </w:t>
      </w:r>
      <w:ins w:id="12" w:author="Author">
        <w:r w:rsidR="001408C3">
          <w:rPr>
            <w:rFonts w:ascii="Times New Roman" w:hAnsi="Times New Roman"/>
            <w:sz w:val="24"/>
            <w:szCs w:val="24"/>
          </w:rPr>
          <w:t xml:space="preserve">maximum likelihood estimator for the </w:t>
        </w:r>
      </w:ins>
      <w:r w:rsidR="002817C4" w:rsidRPr="00C728C7">
        <w:rPr>
          <w:rFonts w:ascii="Times New Roman" w:hAnsi="Times New Roman"/>
          <w:sz w:val="24"/>
          <w:szCs w:val="24"/>
        </w:rPr>
        <w:t xml:space="preserve">Tobit </w:t>
      </w:r>
      <w:del w:id="13" w:author="Author">
        <w:r w:rsidR="002817C4" w:rsidRPr="00C728C7" w:rsidDel="001408C3">
          <w:rPr>
            <w:rFonts w:ascii="Times New Roman" w:hAnsi="Times New Roman"/>
            <w:sz w:val="24"/>
            <w:szCs w:val="24"/>
          </w:rPr>
          <w:delText xml:space="preserve">estimator </w:delText>
        </w:r>
      </w:del>
      <w:ins w:id="14" w:author="Author">
        <w:r w:rsidR="001408C3">
          <w:rPr>
            <w:rFonts w:ascii="Times New Roman" w:hAnsi="Times New Roman"/>
            <w:sz w:val="24"/>
            <w:szCs w:val="24"/>
          </w:rPr>
          <w:t>model</w:t>
        </w:r>
        <w:r w:rsidR="001408C3" w:rsidRPr="00C728C7">
          <w:rPr>
            <w:rFonts w:ascii="Times New Roman" w:hAnsi="Times New Roman"/>
            <w:sz w:val="24"/>
            <w:szCs w:val="24"/>
          </w:rPr>
          <w:t xml:space="preserve"> </w:t>
        </w:r>
      </w:ins>
      <w:r w:rsidR="002817C4" w:rsidRPr="00C728C7">
        <w:rPr>
          <w:rFonts w:ascii="Times New Roman" w:hAnsi="Times New Roman"/>
          <w:sz w:val="24"/>
          <w:szCs w:val="24"/>
        </w:rPr>
        <w:t>inconsistent</w:t>
      </w:r>
      <w:del w:id="15" w:author="Author">
        <w:r w:rsidR="006F306C" w:rsidRPr="00C728C7" w:rsidDel="001408C3">
          <w:rPr>
            <w:rFonts w:ascii="Times New Roman" w:hAnsi="Times New Roman"/>
            <w:sz w:val="24"/>
            <w:szCs w:val="24"/>
          </w:rPr>
          <w:delText xml:space="preserve"> </w:delText>
        </w:r>
        <w:r w:rsidR="006F306C" w:rsidRPr="00C728C7" w:rsidDel="001408C3">
          <w:rPr>
            <w:rFonts w:ascii="Times New Roman" w:hAnsi="Times New Roman"/>
            <w:sz w:val="24"/>
            <w:szCs w:val="24"/>
          </w:rPr>
          <w:fldChar w:fldCharType="begin"/>
        </w:r>
        <w:r w:rsidR="00061C02" w:rsidDel="001408C3">
          <w:rPr>
            <w:rFonts w:ascii="Times New Roman" w:hAnsi="Times New Roman"/>
            <w:sz w:val="24"/>
            <w:szCs w:val="24"/>
          </w:rPr>
          <w:delInstrText xml:space="preserve"> ADDIN EN.CITE &lt;EndNote&gt;&lt;Cite&gt;&lt;Author&gt;Wooldridge&lt;/Author&gt;&lt;Year&gt;2010&lt;/Year&gt;&lt;RecNum&gt;259&lt;/RecNum&gt;&lt;DisplayText&gt;(Wooldridge,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delInstrText>
        </w:r>
        <w:r w:rsidR="006F306C" w:rsidRPr="00C728C7" w:rsidDel="001408C3">
          <w:rPr>
            <w:rFonts w:ascii="Times New Roman" w:hAnsi="Times New Roman"/>
            <w:sz w:val="24"/>
            <w:szCs w:val="24"/>
          </w:rPr>
          <w:fldChar w:fldCharType="separate"/>
        </w:r>
        <w:r w:rsidR="00E55995" w:rsidDel="001408C3">
          <w:rPr>
            <w:rFonts w:ascii="Times New Roman" w:hAnsi="Times New Roman"/>
            <w:noProof/>
            <w:sz w:val="24"/>
            <w:szCs w:val="24"/>
          </w:rPr>
          <w:delText>(Wooldridge, 2010)</w:delText>
        </w:r>
        <w:r w:rsidR="006F306C" w:rsidRPr="00C728C7" w:rsidDel="001408C3">
          <w:rPr>
            <w:rFonts w:ascii="Times New Roman" w:hAnsi="Times New Roman"/>
            <w:sz w:val="24"/>
            <w:szCs w:val="24"/>
          </w:rPr>
          <w:fldChar w:fldCharType="end"/>
        </w:r>
      </w:del>
      <w:r w:rsidR="006F306C" w:rsidRPr="00C728C7">
        <w:rPr>
          <w:rFonts w:ascii="Times New Roman" w:hAnsi="Times New Roman"/>
          <w:sz w:val="24"/>
          <w:szCs w:val="24"/>
        </w:rPr>
        <w:t>.</w:t>
      </w:r>
      <w:ins w:id="16" w:author="Author">
        <w:r w:rsidR="00302E65">
          <w:rPr>
            <w:rFonts w:ascii="Times New Roman" w:hAnsi="Times New Roman"/>
            <w:sz w:val="24"/>
            <w:szCs w:val="24"/>
          </w:rPr>
          <w:t xml:space="preserve">  </w:t>
        </w:r>
      </w:ins>
    </w:p>
    <w:p w14:paraId="01C5DCB1" w14:textId="2E1A29D6" w:rsidR="006F306C" w:rsidRDefault="00302E65" w:rsidP="00E9554B">
      <w:pPr>
        <w:spacing w:after="0" w:line="360" w:lineRule="auto"/>
        <w:ind w:firstLine="426"/>
        <w:jc w:val="both"/>
        <w:rPr>
          <w:rFonts w:ascii="Times New Roman" w:hAnsi="Times New Roman"/>
          <w:sz w:val="24"/>
          <w:szCs w:val="24"/>
        </w:rPr>
      </w:pPr>
      <w:ins w:id="17" w:author="Author">
        <w:r>
          <w:rPr>
            <w:rFonts w:ascii="Times New Roman" w:hAnsi="Times New Roman"/>
            <w:sz w:val="24"/>
            <w:szCs w:val="24"/>
          </w:rPr>
          <w:t xml:space="preserve">The Tobit model assumes that the mechanism that determines the participation decision is the same mechanism that determines the amount decision. </w:t>
        </w:r>
      </w:ins>
      <w:r w:rsidR="006F306C" w:rsidRPr="00C728C7">
        <w:rPr>
          <w:rFonts w:ascii="Times New Roman" w:hAnsi="Times New Roman"/>
          <w:sz w:val="24"/>
          <w:szCs w:val="24"/>
        </w:rPr>
        <w:t xml:space="preserve">A more flexible approach is to assume that the </w:t>
      </w:r>
      <w:ins w:id="18" w:author="Author">
        <w:r w:rsidR="00026E19">
          <w:rPr>
            <w:rFonts w:ascii="Times New Roman" w:hAnsi="Times New Roman"/>
            <w:sz w:val="24"/>
            <w:szCs w:val="24"/>
          </w:rPr>
          <w:t xml:space="preserve">two </w:t>
        </w:r>
      </w:ins>
      <w:r w:rsidR="006F306C" w:rsidRPr="00C728C7">
        <w:rPr>
          <w:rFonts w:ascii="Times New Roman" w:hAnsi="Times New Roman"/>
          <w:sz w:val="24"/>
          <w:szCs w:val="24"/>
        </w:rPr>
        <w:t xml:space="preserve">mechanisms </w:t>
      </w:r>
      <w:del w:id="19" w:author="Author">
        <w:r w:rsidR="00F86E85" w:rsidDel="00026E19">
          <w:rPr>
            <w:rFonts w:ascii="Times New Roman" w:hAnsi="Times New Roman"/>
            <w:sz w:val="24"/>
            <w:szCs w:val="24"/>
          </w:rPr>
          <w:delText xml:space="preserve">determining the </w:delText>
        </w:r>
        <w:r w:rsidR="00F86E85" w:rsidRPr="00F86E85" w:rsidDel="00026E19">
          <w:rPr>
            <w:rFonts w:ascii="Times New Roman" w:hAnsi="Times New Roman"/>
            <w:sz w:val="24"/>
            <w:szCs w:val="24"/>
          </w:rPr>
          <w:delText xml:space="preserve">participation decision and the amount decision </w:delText>
        </w:r>
      </w:del>
      <w:r w:rsidR="006F306C" w:rsidRPr="00C728C7">
        <w:rPr>
          <w:rFonts w:ascii="Times New Roman" w:hAnsi="Times New Roman"/>
          <w:sz w:val="24"/>
          <w:szCs w:val="24"/>
        </w:rPr>
        <w:t>are separate</w:t>
      </w:r>
      <w:r w:rsidR="00F86E85">
        <w:rPr>
          <w:rFonts w:ascii="Times New Roman" w:hAnsi="Times New Roman"/>
          <w:sz w:val="24"/>
          <w:szCs w:val="24"/>
        </w:rPr>
        <w:t>;</w:t>
      </w:r>
      <w:r w:rsidR="006F306C" w:rsidRPr="00C728C7">
        <w:rPr>
          <w:rFonts w:ascii="Times New Roman" w:hAnsi="Times New Roman"/>
          <w:sz w:val="24"/>
          <w:szCs w:val="24"/>
        </w:rPr>
        <w:t xml:space="preserve"> </w:t>
      </w:r>
      <w:r w:rsidR="00F86E85">
        <w:rPr>
          <w:rFonts w:ascii="Times New Roman" w:hAnsi="Times New Roman"/>
          <w:sz w:val="24"/>
          <w:szCs w:val="24"/>
        </w:rPr>
        <w:t>this</w:t>
      </w:r>
      <w:r w:rsidR="006F306C" w:rsidRPr="00C728C7">
        <w:rPr>
          <w:rFonts w:ascii="Times New Roman" w:hAnsi="Times New Roman"/>
          <w:sz w:val="24"/>
          <w:szCs w:val="24"/>
        </w:rPr>
        <w:t xml:space="preserve"> gives rise to two-part (or hurdle) models</w:t>
      </w:r>
      <w:r w:rsidR="00F86E85">
        <w:rPr>
          <w:rFonts w:ascii="Times New Roman" w:hAnsi="Times New Roman"/>
          <w:sz w:val="24"/>
          <w:szCs w:val="24"/>
        </w:rPr>
        <w:t xml:space="preserve"> </w:t>
      </w:r>
      <w:r w:rsidR="00F86E85" w:rsidRPr="00D80245">
        <w:rPr>
          <w:rFonts w:ascii="Times New Roman" w:hAnsi="Times New Roman"/>
          <w:sz w:val="24"/>
          <w:szCs w:val="24"/>
        </w:rPr>
        <w:t xml:space="preserve">(Wooldridge, 2010, Section </w:t>
      </w:r>
      <w:r w:rsidR="00F86E85" w:rsidRPr="00D80245">
        <w:rPr>
          <w:rFonts w:ascii="Times New Roman" w:hAnsi="Times New Roman"/>
          <w:sz w:val="24"/>
          <w:szCs w:val="24"/>
        </w:rPr>
        <w:lastRenderedPageBreak/>
        <w:t>17.6)</w:t>
      </w:r>
      <w:r w:rsidR="006F306C" w:rsidRPr="00D80245">
        <w:rPr>
          <w:rFonts w:ascii="Times New Roman" w:hAnsi="Times New Roman"/>
          <w:sz w:val="24"/>
          <w:szCs w:val="24"/>
        </w:rPr>
        <w:t>.</w:t>
      </w:r>
      <w:r w:rsidR="002817C4" w:rsidRPr="00D80245">
        <w:rPr>
          <w:rFonts w:ascii="Times New Roman" w:hAnsi="Times New Roman"/>
          <w:sz w:val="24"/>
          <w:szCs w:val="24"/>
        </w:rPr>
        <w:t xml:space="preserve"> </w:t>
      </w:r>
      <w:r w:rsidR="00153B0B" w:rsidRPr="00D80245">
        <w:rPr>
          <w:rFonts w:ascii="Times New Roman" w:hAnsi="Times New Roman"/>
          <w:sz w:val="24"/>
          <w:szCs w:val="24"/>
        </w:rPr>
        <w:t>We consider</w:t>
      </w:r>
      <w:r w:rsidR="006F306C" w:rsidRPr="00C728C7">
        <w:rPr>
          <w:rFonts w:ascii="Times New Roman" w:hAnsi="Times New Roman"/>
          <w:sz w:val="24"/>
          <w:szCs w:val="24"/>
        </w:rPr>
        <w:t xml:space="preserve"> two types of two-part model</w:t>
      </w:r>
      <w:r w:rsidR="00CB52F5">
        <w:rPr>
          <w:rFonts w:ascii="Times New Roman" w:hAnsi="Times New Roman"/>
          <w:sz w:val="24"/>
          <w:szCs w:val="24"/>
        </w:rPr>
        <w:t xml:space="preserve"> </w:t>
      </w:r>
      <w:r w:rsidR="00CB52F5" w:rsidRPr="00C728C7">
        <w:rPr>
          <w:rFonts w:ascii="Times New Roman" w:hAnsi="Times New Roman"/>
          <w:sz w:val="24"/>
          <w:szCs w:val="24"/>
        </w:rPr>
        <w:t>(</w:t>
      </w:r>
      <w:r w:rsidR="00CB52F5">
        <w:rPr>
          <w:rFonts w:ascii="Times New Roman" w:hAnsi="Times New Roman"/>
          <w:sz w:val="24"/>
          <w:szCs w:val="24"/>
        </w:rPr>
        <w:t>proposed</w:t>
      </w:r>
      <w:r w:rsidR="00CB52F5" w:rsidRPr="00C728C7">
        <w:rPr>
          <w:rFonts w:ascii="Times New Roman" w:hAnsi="Times New Roman"/>
          <w:sz w:val="24"/>
          <w:szCs w:val="24"/>
        </w:rPr>
        <w:t xml:space="preserve"> by </w:t>
      </w:r>
      <w:r w:rsidR="00CB52F5" w:rsidRPr="00C728C7">
        <w:rPr>
          <w:rFonts w:ascii="Times New Roman" w:hAnsi="Times New Roman"/>
          <w:sz w:val="24"/>
          <w:szCs w:val="24"/>
        </w:rPr>
        <w:fldChar w:fldCharType="begin"/>
      </w:r>
      <w:r w:rsidR="00CB52F5" w:rsidRPr="00C728C7">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C728C7">
        <w:rPr>
          <w:rFonts w:ascii="Times New Roman" w:hAnsi="Times New Roman"/>
          <w:sz w:val="24"/>
          <w:szCs w:val="24"/>
        </w:rPr>
        <w:fldChar w:fldCharType="separate"/>
      </w:r>
      <w:r w:rsidR="00CB52F5" w:rsidRPr="00C728C7">
        <w:rPr>
          <w:rFonts w:ascii="Times New Roman" w:hAnsi="Times New Roman"/>
          <w:noProof/>
          <w:sz w:val="24"/>
          <w:szCs w:val="24"/>
        </w:rPr>
        <w:t>Cragg (1971)</w:t>
      </w:r>
      <w:r w:rsidR="00CB52F5" w:rsidRPr="00C728C7">
        <w:rPr>
          <w:rFonts w:ascii="Times New Roman" w:hAnsi="Times New Roman"/>
          <w:sz w:val="24"/>
          <w:szCs w:val="24"/>
        </w:rPr>
        <w:fldChar w:fldCharType="end"/>
      </w:r>
      <w:r w:rsidR="00CB52F5">
        <w:rPr>
          <w:rFonts w:ascii="Times New Roman" w:hAnsi="Times New Roman"/>
          <w:sz w:val="24"/>
          <w:szCs w:val="24"/>
        </w:rPr>
        <w:t>)</w:t>
      </w:r>
      <w:r w:rsidR="00153B0B">
        <w:rPr>
          <w:rFonts w:ascii="Times New Roman" w:hAnsi="Times New Roman"/>
          <w:sz w:val="24"/>
          <w:szCs w:val="24"/>
        </w:rPr>
        <w:t>:</w:t>
      </w:r>
      <w:r w:rsidR="006F306C" w:rsidRPr="00C728C7">
        <w:rPr>
          <w:rFonts w:ascii="Times New Roman" w:hAnsi="Times New Roman"/>
          <w:sz w:val="24"/>
          <w:szCs w:val="24"/>
        </w:rPr>
        <w:t xml:space="preserve"> the truncated normal hurdle (TNH) model and the</w:t>
      </w:r>
      <w:r w:rsidR="006F306C" w:rsidRPr="00C728C7">
        <w:rPr>
          <w:rFonts w:ascii="Times New Roman" w:hAnsi="Times New Roman"/>
          <w:b/>
          <w:sz w:val="24"/>
          <w:szCs w:val="24"/>
        </w:rPr>
        <w:t xml:space="preserve"> </w:t>
      </w:r>
      <w:r w:rsidR="006F306C" w:rsidRPr="00C728C7">
        <w:rPr>
          <w:rFonts w:ascii="Times New Roman" w:hAnsi="Times New Roman"/>
          <w:sz w:val="24"/>
          <w:szCs w:val="24"/>
        </w:rPr>
        <w:t>lognormal hurdle (LH)</w:t>
      </w:r>
      <w:r w:rsidR="006F306C" w:rsidRPr="00C728C7">
        <w:rPr>
          <w:rFonts w:ascii="Times New Roman" w:hAnsi="Times New Roman"/>
          <w:b/>
          <w:sz w:val="24"/>
          <w:szCs w:val="24"/>
        </w:rPr>
        <w:t xml:space="preserve"> </w:t>
      </w:r>
      <w:r w:rsidR="006F306C" w:rsidRPr="00C728C7">
        <w:rPr>
          <w:rFonts w:ascii="Times New Roman" w:hAnsi="Times New Roman"/>
          <w:sz w:val="24"/>
          <w:szCs w:val="24"/>
        </w:rPr>
        <w:t>model. The</w:t>
      </w:r>
      <w:ins w:id="20" w:author="Author">
        <w:r w:rsidR="00026E19">
          <w:rPr>
            <w:rFonts w:ascii="Times New Roman" w:hAnsi="Times New Roman"/>
            <w:sz w:val="24"/>
            <w:szCs w:val="24"/>
          </w:rPr>
          <w:t>se</w:t>
        </w:r>
      </w:ins>
      <w:r w:rsidR="006F306C" w:rsidRPr="00C728C7">
        <w:rPr>
          <w:rFonts w:ascii="Times New Roman" w:hAnsi="Times New Roman"/>
          <w:sz w:val="24"/>
          <w:szCs w:val="24"/>
        </w:rPr>
        <w:t xml:space="preserve"> </w:t>
      </w:r>
      <w:del w:id="21" w:author="Author">
        <w:r w:rsidR="00153B0B" w:rsidDel="00026E19">
          <w:rPr>
            <w:rFonts w:ascii="Times New Roman" w:hAnsi="Times New Roman"/>
            <w:sz w:val="24"/>
            <w:szCs w:val="24"/>
          </w:rPr>
          <w:delText xml:space="preserve">different </w:delText>
        </w:r>
        <w:r w:rsidR="006F306C" w:rsidRPr="00C728C7" w:rsidDel="00026E19">
          <w:rPr>
            <w:rFonts w:ascii="Times New Roman" w:hAnsi="Times New Roman"/>
            <w:sz w:val="24"/>
            <w:szCs w:val="24"/>
          </w:rPr>
          <w:delText>mod</w:delText>
        </w:r>
        <w:r w:rsidR="00153B0B" w:rsidDel="00026E19">
          <w:rPr>
            <w:rFonts w:ascii="Times New Roman" w:hAnsi="Times New Roman"/>
            <w:sz w:val="24"/>
            <w:szCs w:val="24"/>
          </w:rPr>
          <w:delText>el types</w:delText>
        </w:r>
      </w:del>
      <w:ins w:id="22" w:author="Author">
        <w:r w:rsidR="00026E19">
          <w:rPr>
            <w:rFonts w:ascii="Times New Roman" w:hAnsi="Times New Roman"/>
            <w:sz w:val="24"/>
            <w:szCs w:val="24"/>
          </w:rPr>
          <w:t>two models</w:t>
        </w:r>
      </w:ins>
      <w:r w:rsidR="006F306C" w:rsidRPr="00C728C7">
        <w:rPr>
          <w:rFonts w:ascii="Times New Roman" w:hAnsi="Times New Roman"/>
          <w:sz w:val="24"/>
          <w:szCs w:val="24"/>
        </w:rPr>
        <w:t xml:space="preserve"> correspond to </w:t>
      </w:r>
      <w:r w:rsidR="00153B0B">
        <w:rPr>
          <w:rFonts w:ascii="Times New Roman" w:hAnsi="Times New Roman"/>
          <w:sz w:val="24"/>
          <w:szCs w:val="24"/>
        </w:rPr>
        <w:t xml:space="preserve">different </w:t>
      </w:r>
      <w:r w:rsidR="006F306C" w:rsidRPr="00C728C7">
        <w:rPr>
          <w:rFonts w:ascii="Times New Roman" w:hAnsi="Times New Roman"/>
          <w:sz w:val="24"/>
          <w:szCs w:val="24"/>
        </w:rPr>
        <w:t>distribution</w:t>
      </w:r>
      <w:r w:rsidR="00136964" w:rsidRPr="00C728C7">
        <w:rPr>
          <w:rFonts w:ascii="Times New Roman" w:hAnsi="Times New Roman"/>
          <w:sz w:val="24"/>
          <w:szCs w:val="24"/>
        </w:rPr>
        <w:t>al</w:t>
      </w:r>
      <w:r w:rsidR="006F306C" w:rsidRPr="00C728C7">
        <w:rPr>
          <w:rFonts w:ascii="Times New Roman" w:hAnsi="Times New Roman"/>
          <w:sz w:val="24"/>
          <w:szCs w:val="24"/>
        </w:rPr>
        <w:t xml:space="preserve"> assumption</w:t>
      </w:r>
      <w:r w:rsidR="00153B0B">
        <w:rPr>
          <w:rFonts w:ascii="Times New Roman" w:hAnsi="Times New Roman"/>
          <w:sz w:val="24"/>
          <w:szCs w:val="24"/>
        </w:rPr>
        <w:t>s</w:t>
      </w:r>
      <w:r w:rsidR="006F306C" w:rsidRPr="00C728C7">
        <w:rPr>
          <w:rFonts w:ascii="Times New Roman" w:hAnsi="Times New Roman"/>
          <w:sz w:val="24"/>
          <w:szCs w:val="24"/>
        </w:rPr>
        <w:t xml:space="preserve"> </w:t>
      </w:r>
      <w:r w:rsidR="002817C4" w:rsidRPr="00C728C7">
        <w:rPr>
          <w:rFonts w:ascii="Times New Roman" w:hAnsi="Times New Roman"/>
          <w:sz w:val="24"/>
          <w:szCs w:val="24"/>
        </w:rPr>
        <w:t xml:space="preserve">for </w:t>
      </w:r>
      <w:r w:rsidR="002817C4" w:rsidRPr="00153B0B">
        <w:rPr>
          <w:rFonts w:ascii="Times New Roman" w:hAnsi="Times New Roman"/>
          <w:i/>
          <w:sz w:val="24"/>
          <w:szCs w:val="24"/>
        </w:rPr>
        <w:t>FDI</w:t>
      </w:r>
      <w:r w:rsidR="002817C4" w:rsidRPr="00C728C7">
        <w:rPr>
          <w:rFonts w:ascii="Times New Roman" w:hAnsi="Times New Roman"/>
          <w:sz w:val="24"/>
          <w:szCs w:val="24"/>
        </w:rPr>
        <w:t>*</w:t>
      </w:r>
      <w:r w:rsidR="00136964" w:rsidRPr="00C728C7">
        <w:rPr>
          <w:rFonts w:ascii="Times New Roman" w:hAnsi="Times New Roman"/>
          <w:sz w:val="24"/>
          <w:szCs w:val="24"/>
        </w:rPr>
        <w:t xml:space="preserve">, </w:t>
      </w:r>
      <w:r w:rsidR="006F306C" w:rsidRPr="00C728C7">
        <w:rPr>
          <w:rFonts w:ascii="Times New Roman" w:hAnsi="Times New Roman"/>
          <w:sz w:val="24"/>
          <w:szCs w:val="24"/>
        </w:rPr>
        <w:t>i.e.</w:t>
      </w:r>
      <w:r w:rsidR="0039217D">
        <w:rPr>
          <w:rFonts w:ascii="Times New Roman" w:hAnsi="Times New Roman"/>
          <w:sz w:val="24"/>
          <w:szCs w:val="24"/>
        </w:rPr>
        <w:t>,</w:t>
      </w:r>
      <w:r w:rsidR="006F306C" w:rsidRPr="00C728C7">
        <w:rPr>
          <w:rFonts w:ascii="Times New Roman" w:hAnsi="Times New Roman"/>
          <w:sz w:val="24"/>
          <w:szCs w:val="24"/>
        </w:rPr>
        <w:t xml:space="preserve"> </w:t>
      </w:r>
      <w:r w:rsidR="00CB52F5">
        <w:rPr>
          <w:rFonts w:ascii="Times New Roman" w:hAnsi="Times New Roman"/>
          <w:sz w:val="24"/>
          <w:szCs w:val="24"/>
        </w:rPr>
        <w:t>a</w:t>
      </w:r>
      <w:r w:rsidR="0039217D">
        <w:rPr>
          <w:rFonts w:ascii="Times New Roman" w:hAnsi="Times New Roman"/>
          <w:sz w:val="24"/>
          <w:szCs w:val="24"/>
        </w:rPr>
        <w:t xml:space="preserve"> </w:t>
      </w:r>
      <w:r w:rsidR="006F306C" w:rsidRPr="00C728C7">
        <w:rPr>
          <w:rFonts w:ascii="Times New Roman" w:hAnsi="Times New Roman"/>
          <w:sz w:val="24"/>
          <w:szCs w:val="24"/>
        </w:rPr>
        <w:t xml:space="preserve">truncated normal distribution and </w:t>
      </w:r>
      <w:r w:rsidR="00CB52F5">
        <w:rPr>
          <w:rFonts w:ascii="Times New Roman" w:hAnsi="Times New Roman"/>
          <w:sz w:val="24"/>
          <w:szCs w:val="24"/>
        </w:rPr>
        <w:t>a</w:t>
      </w:r>
      <w:r w:rsidR="0039217D">
        <w:rPr>
          <w:rFonts w:ascii="Times New Roman" w:hAnsi="Times New Roman"/>
          <w:sz w:val="24"/>
          <w:szCs w:val="24"/>
        </w:rPr>
        <w:t xml:space="preserve"> </w:t>
      </w:r>
      <w:r w:rsidR="006F306C" w:rsidRPr="00C728C7">
        <w:rPr>
          <w:rFonts w:ascii="Times New Roman" w:hAnsi="Times New Roman"/>
          <w:sz w:val="24"/>
          <w:szCs w:val="24"/>
        </w:rPr>
        <w:t xml:space="preserve">lognormal distribution, respectively. In both models, </w:t>
      </w:r>
      <w:r w:rsidR="00CB52F5" w:rsidRPr="00C728C7">
        <w:rPr>
          <w:rFonts w:ascii="Times New Roman" w:hAnsi="Times New Roman"/>
          <w:sz w:val="24"/>
          <w:szCs w:val="24"/>
        </w:rPr>
        <w:t>the</w:t>
      </w:r>
      <w:ins w:id="23" w:author="Author">
        <w:r w:rsidR="00026E19">
          <w:rPr>
            <w:rFonts w:ascii="Times New Roman" w:hAnsi="Times New Roman"/>
            <w:sz w:val="24"/>
            <w:szCs w:val="24"/>
          </w:rPr>
          <w:t xml:space="preserve"> </w:t>
        </w:r>
      </w:ins>
      <w:del w:id="24" w:author="Author">
        <w:r w:rsidR="00CB52F5" w:rsidRPr="00C728C7" w:rsidDel="00026E19">
          <w:rPr>
            <w:rFonts w:ascii="Times New Roman" w:hAnsi="Times New Roman"/>
            <w:sz w:val="24"/>
            <w:szCs w:val="24"/>
          </w:rPr>
          <w:delText xml:space="preserve"> </w:delText>
        </w:r>
      </w:del>
      <w:r w:rsidR="00CB52F5" w:rsidRPr="00C728C7">
        <w:rPr>
          <w:rFonts w:ascii="Times New Roman" w:hAnsi="Times New Roman"/>
          <w:sz w:val="24"/>
          <w:szCs w:val="24"/>
        </w:rPr>
        <w:t xml:space="preserve">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006F306C" w:rsidRPr="00C728C7">
        <w:rPr>
          <w:rFonts w:ascii="Times New Roman" w:hAnsi="Times New Roman"/>
          <w:sz w:val="24"/>
          <w:szCs w:val="24"/>
        </w:rPr>
        <w:t xml:space="preserve">by </w:t>
      </w:r>
      <w:r w:rsidR="00CB52F5">
        <w:rPr>
          <w:rFonts w:ascii="Times New Roman" w:hAnsi="Times New Roman"/>
          <w:sz w:val="24"/>
          <w:szCs w:val="24"/>
        </w:rPr>
        <w:t xml:space="preserve">a </w:t>
      </w:r>
      <w:r w:rsidR="00153B0B">
        <w:rPr>
          <w:rFonts w:ascii="Times New Roman" w:hAnsi="Times New Roman"/>
          <w:sz w:val="24"/>
          <w:szCs w:val="24"/>
        </w:rPr>
        <w:t>p</w:t>
      </w:r>
      <w:r w:rsidR="006F306C" w:rsidRPr="00C728C7">
        <w:rPr>
          <w:rFonts w:ascii="Times New Roman" w:hAnsi="Times New Roman"/>
          <w:sz w:val="24"/>
          <w:szCs w:val="24"/>
        </w:rPr>
        <w:t>robit</w:t>
      </w:r>
      <w:r w:rsidR="00CB52F5">
        <w:rPr>
          <w:rFonts w:ascii="Times New Roman" w:hAnsi="Times New Roman"/>
          <w:sz w:val="24"/>
          <w:szCs w:val="24"/>
        </w:rPr>
        <w:t xml:space="preserve"> model</w:t>
      </w:r>
      <w:r w:rsidR="006F306C" w:rsidRPr="00C728C7">
        <w:rPr>
          <w:rFonts w:ascii="Times New Roman" w:hAnsi="Times New Roman"/>
          <w:sz w:val="24"/>
          <w:szCs w:val="24"/>
        </w:rPr>
        <w:t xml:space="preserve">. By contrast, the </w:t>
      </w:r>
      <w:r w:rsidR="00363955">
        <w:rPr>
          <w:rFonts w:ascii="Times New Roman" w:hAnsi="Times New Roman"/>
          <w:sz w:val="24"/>
          <w:szCs w:val="24"/>
        </w:rPr>
        <w:t>amount</w:t>
      </w:r>
      <w:r w:rsidR="006F306C" w:rsidRPr="00C728C7">
        <w:rPr>
          <w:rFonts w:ascii="Times New Roman" w:hAnsi="Times New Roman"/>
          <w:sz w:val="24"/>
          <w:szCs w:val="24"/>
        </w:rPr>
        <w:t xml:space="preserve"> </w:t>
      </w:r>
      <w:r w:rsidR="00CB52F5">
        <w:rPr>
          <w:rFonts w:ascii="Times New Roman" w:hAnsi="Times New Roman"/>
          <w:sz w:val="24"/>
          <w:szCs w:val="24"/>
        </w:rPr>
        <w:t>decision</w:t>
      </w:r>
      <w:r w:rsidR="006F306C" w:rsidRPr="00C728C7">
        <w:rPr>
          <w:rFonts w:ascii="Times New Roman" w:hAnsi="Times New Roman"/>
          <w:sz w:val="24"/>
          <w:szCs w:val="24"/>
        </w:rPr>
        <w:t xml:space="preserve"> </w:t>
      </w:r>
      <w:r w:rsidR="006C1AAD">
        <w:rPr>
          <w:rFonts w:ascii="Times New Roman" w:hAnsi="Times New Roman"/>
          <w:sz w:val="24"/>
          <w:szCs w:val="24"/>
        </w:rPr>
        <w:t>for</w:t>
      </w:r>
      <w:r w:rsidR="006F306C"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 exp(</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59670C8D" w:rsidR="004202E9"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Pr>
          <w:rFonts w:ascii="Times New Roman" w:hAnsi="Times New Roman"/>
          <w:sz w:val="24"/>
          <w:szCs w:val="24"/>
        </w:rPr>
        <w:t xml:space="preserve">amount equation for the </w:t>
      </w:r>
      <w:r w:rsidR="00FE3448" w:rsidRPr="00C728C7">
        <w:rPr>
          <w:rFonts w:ascii="Times New Roman" w:hAnsi="Times New Roman"/>
          <w:sz w:val="24"/>
          <w:szCs w:val="24"/>
        </w:rPr>
        <w:t>TNH model</w:t>
      </w:r>
      <w:r w:rsidR="006C1AAD">
        <w:rPr>
          <w:rFonts w:ascii="Times New Roman" w:hAnsi="Times New Roman"/>
          <w:sz w:val="24"/>
          <w:szCs w:val="24"/>
        </w:rPr>
        <w:t xml:space="preserve"> in </w:t>
      </w:r>
      <w:r w:rsidR="00A67D87">
        <w:rPr>
          <w:rFonts w:ascii="Times New Roman" w:hAnsi="Times New Roman"/>
          <w:sz w:val="24"/>
          <w:szCs w:val="24"/>
        </w:rPr>
        <w:t xml:space="preserve">equation </w:t>
      </w:r>
      <w:r w:rsidR="006C1AAD">
        <w:rPr>
          <w:rFonts w:ascii="Times New Roman" w:hAnsi="Times New Roman"/>
          <w:sz w:val="24"/>
          <w:szCs w:val="24"/>
        </w:rPr>
        <w:t xml:space="preserve">(3), </w:t>
      </w:r>
      <w:r w:rsidR="006C1AAD" w:rsidRPr="006C1AAD">
        <w:rPr>
          <w:rFonts w:ascii="Symbol" w:hAnsi="Symbol"/>
          <w:i/>
          <w:sz w:val="24"/>
          <w:szCs w:val="24"/>
        </w:rPr>
        <w:t></w:t>
      </w:r>
      <w:r w:rsidR="005E2010">
        <w:rPr>
          <w:rFonts w:ascii="Times New Roman" w:hAnsi="Times New Roman"/>
          <w:sz w:val="24"/>
          <w:szCs w:val="24"/>
        </w:rPr>
        <w:t xml:space="preserve">, </w:t>
      </w:r>
      <w:r w:rsidR="006C1AAD">
        <w:rPr>
          <w:rFonts w:ascii="Times New Roman" w:hAnsi="Times New Roman"/>
          <w:sz w:val="24"/>
          <w:szCs w:val="24"/>
        </w:rPr>
        <w:t xml:space="preserve">given </w:t>
      </w:r>
      <w:r w:rsidR="006C1AAD" w:rsidRPr="006C1AAD">
        <w:rPr>
          <w:rFonts w:ascii="Times New Roman" w:hAnsi="Times New Roman"/>
          <w:b/>
          <w:i/>
          <w:sz w:val="24"/>
          <w:szCs w:val="24"/>
        </w:rPr>
        <w:t>x</w:t>
      </w:r>
      <w:r w:rsidR="005E2010">
        <w:rPr>
          <w:rFonts w:ascii="Times New Roman" w:hAnsi="Times New Roman"/>
          <w:sz w:val="24"/>
          <w:szCs w:val="24"/>
        </w:rPr>
        <w:t>,</w:t>
      </w:r>
      <w:r w:rsidR="006C1AAD">
        <w:rPr>
          <w:rFonts w:ascii="Times New Roman" w:hAnsi="Times New Roman"/>
          <w:sz w:val="24"/>
          <w:szCs w:val="24"/>
        </w:rPr>
        <w:t xml:space="preserve"> is assumed to have a truncated normal distribution </w:t>
      </w:r>
      <w:commentRangeStart w:id="25"/>
      <w:r w:rsidR="006C1AAD">
        <w:rPr>
          <w:rFonts w:ascii="Times New Roman" w:hAnsi="Times New Roman"/>
          <w:sz w:val="24"/>
          <w:szCs w:val="24"/>
        </w:rPr>
        <w:t xml:space="preserve">and the </w:t>
      </w:r>
      <w:r>
        <w:rPr>
          <w:rFonts w:ascii="Times New Roman" w:hAnsi="Times New Roman"/>
          <w:sz w:val="24"/>
          <w:szCs w:val="24"/>
        </w:rPr>
        <w:t xml:space="preserve">parameters are </w:t>
      </w:r>
      <w:r w:rsidR="00D47443">
        <w:rPr>
          <w:rFonts w:ascii="Times New Roman" w:hAnsi="Times New Roman"/>
          <w:sz w:val="24"/>
          <w:szCs w:val="24"/>
        </w:rPr>
        <w:t>estimated</w:t>
      </w:r>
      <w:r w:rsidR="006F306C" w:rsidRPr="00C728C7">
        <w:rPr>
          <w:rFonts w:ascii="Times New Roman" w:hAnsi="Times New Roman"/>
          <w:sz w:val="24"/>
          <w:szCs w:val="24"/>
        </w:rPr>
        <w:t xml:space="preserve"> by</w:t>
      </w:r>
      <w:r w:rsidR="00136964" w:rsidRPr="00C728C7">
        <w:rPr>
          <w:rFonts w:ascii="Times New Roman" w:hAnsi="Times New Roman"/>
          <w:sz w:val="24"/>
          <w:szCs w:val="24"/>
        </w:rPr>
        <w:t xml:space="preserve"> a</w:t>
      </w:r>
      <w:r w:rsidR="006F306C" w:rsidRPr="00C728C7">
        <w:rPr>
          <w:rFonts w:ascii="Times New Roman" w:hAnsi="Times New Roman"/>
          <w:sz w:val="24"/>
          <w:szCs w:val="24"/>
        </w:rPr>
        <w:t xml:space="preserve"> truncated normal regression</w:t>
      </w:r>
      <w:r>
        <w:rPr>
          <w:rFonts w:ascii="Times New Roman" w:hAnsi="Times New Roman"/>
          <w:sz w:val="24"/>
          <w:szCs w:val="24"/>
        </w:rPr>
        <w:t>.</w:t>
      </w:r>
      <w:commentRangeEnd w:id="25"/>
      <w:r w:rsidR="00B041A3">
        <w:rPr>
          <w:rStyle w:val="CommentReference"/>
        </w:rPr>
        <w:commentReference w:id="25"/>
      </w:r>
      <w:r w:rsidR="00136964" w:rsidRPr="00C728C7">
        <w:rPr>
          <w:rFonts w:ascii="Times New Roman" w:hAnsi="Times New Roman"/>
          <w:sz w:val="24"/>
          <w:szCs w:val="24"/>
        </w:rPr>
        <w:t xml:space="preserve"> </w:t>
      </w:r>
      <w:r>
        <w:rPr>
          <w:rFonts w:ascii="Times New Roman" w:hAnsi="Times New Roman"/>
          <w:sz w:val="24"/>
          <w:szCs w:val="24"/>
        </w:rPr>
        <w:t>In</w:t>
      </w:r>
      <w:r w:rsidR="006F306C" w:rsidRPr="00C728C7">
        <w:rPr>
          <w:rFonts w:ascii="Times New Roman" w:hAnsi="Times New Roman"/>
          <w:sz w:val="24"/>
          <w:szCs w:val="24"/>
        </w:rPr>
        <w:t xml:space="preserve"> the </w:t>
      </w:r>
      <w:r>
        <w:rPr>
          <w:rFonts w:ascii="Times New Roman" w:hAnsi="Times New Roman"/>
          <w:sz w:val="24"/>
          <w:szCs w:val="24"/>
        </w:rPr>
        <w:t xml:space="preserve">amount equation for the </w:t>
      </w:r>
      <w:r w:rsidR="006F306C" w:rsidRPr="00C728C7">
        <w:rPr>
          <w:rFonts w:ascii="Times New Roman" w:hAnsi="Times New Roman"/>
          <w:sz w:val="24"/>
          <w:szCs w:val="24"/>
        </w:rPr>
        <w:t>LH model</w:t>
      </w:r>
      <w:r>
        <w:rPr>
          <w:rFonts w:ascii="Times New Roman" w:hAnsi="Times New Roman"/>
          <w:sz w:val="24"/>
          <w:szCs w:val="24"/>
        </w:rPr>
        <w:t xml:space="preserve"> in </w:t>
      </w:r>
      <w:r w:rsidR="00A67D87">
        <w:rPr>
          <w:rFonts w:ascii="Times New Roman" w:hAnsi="Times New Roman"/>
          <w:sz w:val="24"/>
          <w:szCs w:val="24"/>
        </w:rPr>
        <w:t xml:space="preserve">equation </w:t>
      </w:r>
      <w:r>
        <w:rPr>
          <w:rFonts w:ascii="Times New Roman" w:hAnsi="Times New Roman"/>
          <w:sz w:val="24"/>
          <w:szCs w:val="24"/>
        </w:rPr>
        <w:t>(4)</w:t>
      </w:r>
      <w:r w:rsidR="005A05EC">
        <w:rPr>
          <w:rFonts w:ascii="Times New Roman" w:hAnsi="Times New Roman"/>
          <w:sz w:val="24"/>
          <w:szCs w:val="24"/>
        </w:rPr>
        <w:t>,</w:t>
      </w:r>
      <w:r w:rsidR="006F306C" w:rsidRPr="00C728C7">
        <w:rPr>
          <w:rFonts w:ascii="Times New Roman" w:hAnsi="Times New Roman"/>
          <w:sz w:val="24"/>
          <w:szCs w:val="24"/>
        </w:rPr>
        <w:t xml:space="preserve"> </w:t>
      </w:r>
      <w:r w:rsidRPr="006C1AAD">
        <w:rPr>
          <w:rFonts w:ascii="Symbol" w:hAnsi="Symbol"/>
          <w:i/>
          <w:sz w:val="24"/>
          <w:szCs w:val="24"/>
        </w:rPr>
        <w:t></w:t>
      </w:r>
      <w:r w:rsidR="005E2010">
        <w:rPr>
          <w:rFonts w:ascii="Symbol" w:hAnsi="Symbol"/>
          <w:sz w:val="24"/>
          <w:szCs w:val="24"/>
        </w:rPr>
        <w:t></w:t>
      </w:r>
      <w:r>
        <w:rPr>
          <w:rFonts w:ascii="Times New Roman" w:hAnsi="Times New Roman"/>
          <w:sz w:val="24"/>
          <w:szCs w:val="24"/>
        </w:rPr>
        <w:t xml:space="preserve"> given </w:t>
      </w:r>
      <w:r w:rsidRPr="006C1AAD">
        <w:rPr>
          <w:rFonts w:ascii="Times New Roman" w:hAnsi="Times New Roman"/>
          <w:b/>
          <w:i/>
          <w:sz w:val="24"/>
          <w:szCs w:val="24"/>
        </w:rPr>
        <w:t>x</w:t>
      </w:r>
      <w:r w:rsidR="005E2010">
        <w:rPr>
          <w:rFonts w:ascii="Times New Roman" w:hAnsi="Times New Roman"/>
          <w:sz w:val="24"/>
          <w:szCs w:val="24"/>
        </w:rPr>
        <w:t>,</w:t>
      </w:r>
      <w:r>
        <w:rPr>
          <w:rFonts w:ascii="Times New Roman" w:hAnsi="Times New Roman"/>
          <w:sz w:val="24"/>
          <w:szCs w:val="24"/>
        </w:rPr>
        <w:t xml:space="preserve"> is assumed to be normally distributed, so </w:t>
      </w:r>
      <w:r w:rsidR="00FE3448" w:rsidRPr="00FE3448">
        <w:rPr>
          <w:rFonts w:ascii="Times New Roman" w:hAnsi="Times New Roman"/>
          <w:i/>
          <w:sz w:val="24"/>
          <w:szCs w:val="24"/>
        </w:rPr>
        <w:t>FDI</w:t>
      </w:r>
      <w:r w:rsidR="00FE3448" w:rsidRPr="00C728C7">
        <w:rPr>
          <w:rFonts w:ascii="Times New Roman" w:hAnsi="Times New Roman"/>
          <w:sz w:val="24"/>
          <w:szCs w:val="24"/>
        </w:rPr>
        <w:t>*</w:t>
      </w:r>
      <w:r w:rsidR="00FE3448">
        <w:rPr>
          <w:rFonts w:ascii="Times New Roman" w:hAnsi="Times New Roman"/>
          <w:sz w:val="24"/>
          <w:szCs w:val="24"/>
        </w:rPr>
        <w:t xml:space="preserve"> </w:t>
      </w:r>
      <w:r w:rsidR="006F306C" w:rsidRPr="00C728C7">
        <w:rPr>
          <w:rFonts w:ascii="Times New Roman" w:hAnsi="Times New Roman"/>
          <w:sz w:val="24"/>
          <w:szCs w:val="24"/>
        </w:rPr>
        <w:t xml:space="preserve">has a lognormal distribution </w:t>
      </w:r>
      <w:r w:rsidR="005C491A" w:rsidRPr="00C728C7">
        <w:rPr>
          <w:rFonts w:ascii="Times New Roman" w:hAnsi="Times New Roman"/>
          <w:sz w:val="24"/>
          <w:szCs w:val="24"/>
        </w:rPr>
        <w:t xml:space="preserve">and </w:t>
      </w:r>
      <w:r w:rsidR="00FE3448">
        <w:rPr>
          <w:rFonts w:ascii="Times New Roman" w:hAnsi="Times New Roman"/>
          <w:sz w:val="24"/>
          <w:szCs w:val="24"/>
        </w:rPr>
        <w:t xml:space="preserve">the model for </w:t>
      </w:r>
      <w:r w:rsidR="005C491A" w:rsidRPr="00C728C7">
        <w:rPr>
          <w:rFonts w:ascii="Times New Roman" w:hAnsi="Times New Roman"/>
          <w:sz w:val="24"/>
          <w:szCs w:val="24"/>
        </w:rPr>
        <w:t>log(</w:t>
      </w:r>
      <w:r w:rsidR="005C491A" w:rsidRPr="00FE3448">
        <w:rPr>
          <w:rFonts w:ascii="Times New Roman" w:hAnsi="Times New Roman"/>
          <w:i/>
          <w:sz w:val="24"/>
          <w:szCs w:val="24"/>
        </w:rPr>
        <w:t>FDI</w:t>
      </w:r>
      <w:r w:rsidR="005C491A" w:rsidRPr="00C728C7">
        <w:rPr>
          <w:rFonts w:ascii="Times New Roman" w:hAnsi="Times New Roman"/>
          <w:sz w:val="24"/>
          <w:szCs w:val="24"/>
        </w:rPr>
        <w:t>*)</w:t>
      </w:r>
      <w:r w:rsidR="006F306C" w:rsidRPr="00C728C7">
        <w:rPr>
          <w:rFonts w:ascii="Times New Roman" w:hAnsi="Times New Roman"/>
          <w:sz w:val="24"/>
          <w:szCs w:val="24"/>
        </w:rPr>
        <w:t xml:space="preserve"> is </w:t>
      </w:r>
      <w:r w:rsidR="00D47443">
        <w:rPr>
          <w:rFonts w:ascii="Times New Roman" w:hAnsi="Times New Roman"/>
          <w:sz w:val="24"/>
          <w:szCs w:val="24"/>
        </w:rPr>
        <w:t>estimated</w:t>
      </w:r>
      <w:r w:rsidR="006F306C" w:rsidRPr="00C728C7">
        <w:rPr>
          <w:rFonts w:ascii="Times New Roman" w:hAnsi="Times New Roman"/>
          <w:sz w:val="24"/>
          <w:szCs w:val="24"/>
        </w:rPr>
        <w:t xml:space="preserve"> by OLS.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EB7B2F">
        <w:rPr>
          <w:rFonts w:ascii="Times New Roman" w:hAnsi="Times New Roman"/>
          <w:noProof/>
          <w:sz w:val="24"/>
          <w:szCs w:val="24"/>
        </w:rPr>
        <w:t>, p. 701</w:t>
      </w:r>
      <w:r w:rsidR="00E55995">
        <w:rPr>
          <w:rFonts w:ascii="Times New Roman" w:hAnsi="Times New Roman"/>
          <w:noProof/>
          <w:sz w:val="24"/>
          <w:szCs w:val="24"/>
        </w:rPr>
        <w:t>)</w:t>
      </w:r>
      <w:r w:rsidR="006F306C" w:rsidRPr="00C728C7">
        <w:rPr>
          <w:rFonts w:ascii="Times New Roman" w:hAnsi="Times New Roman"/>
          <w:sz w:val="24"/>
          <w:szCs w:val="24"/>
        </w:rPr>
        <w:fldChar w:fldCharType="end"/>
      </w:r>
      <w:r w:rsidR="006F306C" w:rsidRPr="00C728C7">
        <w:rPr>
          <w:rFonts w:ascii="Times New Roman" w:hAnsi="Times New Roman"/>
          <w:sz w:val="24"/>
          <w:szCs w:val="24"/>
        </w:rPr>
        <w:t xml:space="preserve"> suggests using a likelihood ratio (LR) test to choose between</w:t>
      </w:r>
      <w:r w:rsidR="00136964" w:rsidRPr="00C728C7">
        <w:rPr>
          <w:rFonts w:ascii="Times New Roman" w:hAnsi="Times New Roman"/>
          <w:sz w:val="24"/>
          <w:szCs w:val="24"/>
        </w:rPr>
        <w:t xml:space="preserve"> the</w:t>
      </w:r>
      <w:r w:rsidR="006F306C" w:rsidRPr="00C728C7">
        <w:rPr>
          <w:rFonts w:ascii="Times New Roman" w:hAnsi="Times New Roman"/>
          <w:sz w:val="24"/>
          <w:szCs w:val="24"/>
        </w:rPr>
        <w:t xml:space="preserve"> </w:t>
      </w:r>
      <w:r w:rsidR="00BA0CF6">
        <w:rPr>
          <w:rFonts w:ascii="Times New Roman" w:hAnsi="Times New Roman"/>
          <w:sz w:val="24"/>
          <w:szCs w:val="24"/>
        </w:rPr>
        <w:t xml:space="preserve">type I </w:t>
      </w:r>
      <w:r w:rsidR="006F306C" w:rsidRPr="00C728C7">
        <w:rPr>
          <w:rFonts w:ascii="Times New Roman" w:hAnsi="Times New Roman"/>
          <w:sz w:val="24"/>
          <w:szCs w:val="24"/>
        </w:rPr>
        <w:t>Tobit and TNH models</w:t>
      </w:r>
      <w:r w:rsidR="005A05EC">
        <w:rPr>
          <w:rFonts w:ascii="Times New Roman" w:hAnsi="Times New Roman"/>
          <w:sz w:val="24"/>
          <w:szCs w:val="24"/>
        </w:rPr>
        <w:t xml:space="preserve">, </w:t>
      </w:r>
      <w:r w:rsidR="005A05EC" w:rsidRPr="00BA0CF6">
        <w:rPr>
          <w:rFonts w:ascii="Times New Roman" w:hAnsi="Times New Roman"/>
          <w:sz w:val="24"/>
          <w:szCs w:val="24"/>
        </w:rPr>
        <w:t>provided</w:t>
      </w:r>
      <w:r w:rsidR="006F306C" w:rsidRPr="00BA0CF6">
        <w:rPr>
          <w:rFonts w:ascii="Times New Roman" w:hAnsi="Times New Roman"/>
          <w:sz w:val="24"/>
          <w:szCs w:val="24"/>
        </w:rPr>
        <w:t xml:space="preserve"> the Tobit model is not rejected by violating</w:t>
      </w:r>
      <w:r w:rsidR="006F306C" w:rsidRPr="00C728C7">
        <w:rPr>
          <w:rFonts w:ascii="Times New Roman" w:hAnsi="Times New Roman"/>
          <w:sz w:val="24"/>
          <w:szCs w:val="24"/>
        </w:rPr>
        <w:t xml:space="preserve"> normality or </w:t>
      </w:r>
      <w:r w:rsidR="00BA0CF6" w:rsidRPr="000976D9">
        <w:rPr>
          <w:rFonts w:ascii="Times New Roman" w:hAnsi="Times New Roman"/>
          <w:sz w:val="24"/>
          <w:szCs w:val="24"/>
        </w:rPr>
        <w:t>homoskedasticity</w:t>
      </w:r>
      <w:r w:rsidR="006F306C" w:rsidRPr="000976D9">
        <w:rPr>
          <w:rFonts w:ascii="Times New Roman" w:hAnsi="Times New Roman"/>
          <w:sz w:val="24"/>
          <w:szCs w:val="24"/>
        </w:rPr>
        <w:t xml:space="preserve"> assumpti</w:t>
      </w:r>
      <w:r w:rsidR="00E42DA7" w:rsidRPr="000976D9">
        <w:rPr>
          <w:rFonts w:ascii="Times New Roman" w:hAnsi="Times New Roman"/>
          <w:sz w:val="24"/>
          <w:szCs w:val="24"/>
        </w:rPr>
        <w:t>ons</w:t>
      </w:r>
      <w:r w:rsidR="00E42DA7" w:rsidRPr="00BA0CF6">
        <w:rPr>
          <w:rFonts w:ascii="Times New Roman" w:hAnsi="Times New Roman"/>
          <w:sz w:val="24"/>
          <w:szCs w:val="24"/>
        </w:rPr>
        <w:t>.</w:t>
      </w:r>
      <w:r w:rsidR="005704C9">
        <w:rPr>
          <w:rFonts w:ascii="Times New Roman" w:hAnsi="Times New Roman"/>
          <w:sz w:val="24"/>
          <w:szCs w:val="24"/>
        </w:rPr>
        <w:t xml:space="preserve"> </w:t>
      </w:r>
    </w:p>
    <w:p w14:paraId="04ECD07E" w14:textId="7936E56C" w:rsidR="006F306C" w:rsidDel="00E36BAE" w:rsidRDefault="00FF4623">
      <w:pPr>
        <w:spacing w:after="0" w:line="360" w:lineRule="auto"/>
        <w:ind w:firstLine="426"/>
        <w:jc w:val="both"/>
        <w:rPr>
          <w:del w:id="26" w:author="Author"/>
          <w:rFonts w:ascii="Times New Roman" w:hAnsi="Times New Roman"/>
          <w:sz w:val="24"/>
          <w:szCs w:val="24"/>
        </w:rPr>
      </w:pPr>
      <w:r>
        <w:rPr>
          <w:rFonts w:ascii="Times New Roman" w:hAnsi="Times New Roman"/>
          <w:sz w:val="24"/>
          <w:szCs w:val="24"/>
        </w:rPr>
        <w:t xml:space="preserve">The TNH and LH models assume </w:t>
      </w:r>
      <w:r w:rsidR="006F306C" w:rsidRPr="00C728C7">
        <w:rPr>
          <w:rFonts w:ascii="Times New Roman" w:hAnsi="Times New Roman"/>
          <w:sz w:val="24"/>
          <w:szCs w:val="24"/>
        </w:rPr>
        <w:t xml:space="preserve">independence between the </w:t>
      </w:r>
      <w:r w:rsidR="00363955">
        <w:rPr>
          <w:rFonts w:ascii="Times New Roman" w:hAnsi="Times New Roman"/>
          <w:sz w:val="24"/>
          <w:szCs w:val="24"/>
        </w:rPr>
        <w:t>participation and amount decision</w:t>
      </w:r>
      <w:ins w:id="27" w:author="Author">
        <w:r w:rsidR="00B041A3">
          <w:rPr>
            <w:rFonts w:ascii="Times New Roman" w:hAnsi="Times New Roman"/>
            <w:sz w:val="24"/>
            <w:szCs w:val="24"/>
          </w:rPr>
          <w:t xml:space="preserve"> mechanisms</w:t>
        </w:r>
      </w:ins>
      <w:del w:id="28" w:author="Author">
        <w:r w:rsidR="00363955" w:rsidDel="00B041A3">
          <w:rPr>
            <w:rFonts w:ascii="Times New Roman" w:hAnsi="Times New Roman"/>
            <w:sz w:val="24"/>
            <w:szCs w:val="24"/>
          </w:rPr>
          <w:delText>s</w:delText>
        </w:r>
      </w:del>
      <w:r>
        <w:rPr>
          <w:rFonts w:ascii="Times New Roman" w:hAnsi="Times New Roman"/>
          <w:sz w:val="24"/>
          <w:szCs w:val="24"/>
        </w:rPr>
        <w:t>.</w:t>
      </w:r>
      <w:r w:rsidR="006F306C" w:rsidRPr="00C728C7">
        <w:rPr>
          <w:rFonts w:ascii="Times New Roman" w:hAnsi="Times New Roman"/>
          <w:sz w:val="24"/>
          <w:szCs w:val="24"/>
        </w:rPr>
        <w:t xml:space="preserve"> </w:t>
      </w:r>
      <w:r w:rsidRPr="00C728C7">
        <w:rPr>
          <w:rFonts w:ascii="Times New Roman" w:hAnsi="Times New Roman"/>
          <w:sz w:val="24"/>
          <w:szCs w:val="24"/>
        </w:rPr>
        <w:t>Relaxing th</w:t>
      </w:r>
      <w:r>
        <w:rPr>
          <w:rFonts w:ascii="Times New Roman" w:hAnsi="Times New Roman"/>
          <w:sz w:val="24"/>
          <w:szCs w:val="24"/>
        </w:rPr>
        <w:t>is</w:t>
      </w:r>
      <w:r w:rsidRPr="00C728C7">
        <w:rPr>
          <w:rFonts w:ascii="Times New Roman" w:hAnsi="Times New Roman"/>
          <w:sz w:val="24"/>
          <w:szCs w:val="24"/>
        </w:rPr>
        <w:t xml:space="preserve"> assumption </w:t>
      </w:r>
      <w:r>
        <w:rPr>
          <w:rFonts w:ascii="Times New Roman" w:hAnsi="Times New Roman"/>
          <w:sz w:val="24"/>
          <w:szCs w:val="24"/>
        </w:rPr>
        <w:t xml:space="preserve">gives </w:t>
      </w:r>
      <w:r w:rsidR="006F306C" w:rsidRPr="00C728C7">
        <w:rPr>
          <w:rFonts w:ascii="Times New Roman" w:hAnsi="Times New Roman"/>
          <w:sz w:val="24"/>
          <w:szCs w:val="24"/>
        </w:rPr>
        <w:t xml:space="preserve">what </w:t>
      </w:r>
      <w:r w:rsidR="00225EE0"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225EE0" w:rsidRPr="00C728C7">
        <w:rPr>
          <w:rFonts w:ascii="Times New Roman" w:hAnsi="Times New Roman"/>
          <w:sz w:val="24"/>
          <w:szCs w:val="24"/>
        </w:rPr>
        <w:fldChar w:fldCharType="end"/>
      </w:r>
      <w:r w:rsidR="006F306C" w:rsidRPr="00C728C7">
        <w:rPr>
          <w:rFonts w:ascii="Times New Roman" w:hAnsi="Times New Roman"/>
          <w:sz w:val="24"/>
          <w:szCs w:val="24"/>
        </w:rPr>
        <w:t xml:space="preserve"> calls the </w:t>
      </w:r>
      <w:r w:rsidR="00BA0CF6">
        <w:rPr>
          <w:rFonts w:ascii="Times New Roman" w:hAnsi="Times New Roman"/>
          <w:sz w:val="24"/>
          <w:szCs w:val="24"/>
        </w:rPr>
        <w:t>‘</w:t>
      </w:r>
      <w:r w:rsidR="006F306C" w:rsidRPr="00C728C7">
        <w:rPr>
          <w:rFonts w:ascii="Times New Roman" w:hAnsi="Times New Roman"/>
          <w:sz w:val="24"/>
          <w:szCs w:val="24"/>
        </w:rPr>
        <w:t xml:space="preserve">exponential type II Tobit (ET2T) </w:t>
      </w:r>
      <w:r w:rsidR="006F306C" w:rsidRPr="000976D9">
        <w:rPr>
          <w:rFonts w:ascii="Times New Roman" w:hAnsi="Times New Roman"/>
          <w:sz w:val="24"/>
          <w:szCs w:val="24"/>
        </w:rPr>
        <w:t>model</w:t>
      </w:r>
      <w:r w:rsidR="00BA0CF6" w:rsidRPr="000976D9">
        <w:rPr>
          <w:rFonts w:ascii="Times New Roman" w:hAnsi="Times New Roman"/>
          <w:sz w:val="24"/>
          <w:szCs w:val="24"/>
        </w:rPr>
        <w:t>’</w:t>
      </w:r>
      <w:r w:rsidR="006F306C" w:rsidRPr="000976D9">
        <w:rPr>
          <w:rFonts w:ascii="Times New Roman" w:hAnsi="Times New Roman"/>
          <w:sz w:val="24"/>
          <w:szCs w:val="24"/>
        </w:rPr>
        <w:t xml:space="preserve">. </w:t>
      </w:r>
      <w:commentRangeStart w:id="29"/>
      <w:del w:id="30" w:author="Author">
        <w:r w:rsidR="00BA570F" w:rsidRPr="000976D9" w:rsidDel="00E36BAE">
          <w:rPr>
            <w:rFonts w:ascii="Times New Roman" w:hAnsi="Times New Roman"/>
            <w:sz w:val="24"/>
            <w:szCs w:val="24"/>
          </w:rPr>
          <w:delText>Assume</w:delText>
        </w:r>
        <w:r w:rsidR="00A27A09" w:rsidRPr="000976D9" w:rsidDel="00E36BAE">
          <w:rPr>
            <w:rFonts w:ascii="Times New Roman" w:hAnsi="Times New Roman"/>
            <w:sz w:val="24"/>
            <w:szCs w:val="24"/>
          </w:rPr>
          <w:delText xml:space="preserve"> </w:delText>
        </w:r>
        <w:r w:rsidR="00A27A09" w:rsidRPr="000976D9" w:rsidDel="00E36BAE">
          <w:rPr>
            <w:rFonts w:ascii="Times New Roman" w:hAnsi="Times New Roman"/>
            <w:i/>
            <w:sz w:val="24"/>
            <w:szCs w:val="24"/>
          </w:rPr>
          <w:delText>FDI</w:delText>
        </w:r>
        <w:r w:rsidR="00A27A09" w:rsidRPr="000976D9" w:rsidDel="00E36BAE">
          <w:rPr>
            <w:rFonts w:ascii="Times New Roman" w:hAnsi="Times New Roman"/>
            <w:sz w:val="24"/>
            <w:szCs w:val="24"/>
          </w:rPr>
          <w:delText xml:space="preserve"> = </w:delText>
        </w:r>
        <w:r w:rsidR="00A27A09" w:rsidRPr="000976D9" w:rsidDel="00E36BAE">
          <w:rPr>
            <w:rFonts w:ascii="Times New Roman" w:hAnsi="Times New Roman"/>
            <w:i/>
            <w:sz w:val="24"/>
            <w:szCs w:val="24"/>
          </w:rPr>
          <w:delText>s</w:delText>
        </w:r>
        <w:r w:rsidR="004D336D" w:rsidRPr="000976D9" w:rsidDel="00E36BAE">
          <w:rPr>
            <w:rFonts w:ascii="Times New Roman" w:hAnsi="Times New Roman"/>
            <w:i/>
            <w:sz w:val="24"/>
            <w:szCs w:val="24"/>
          </w:rPr>
          <w:delText xml:space="preserve"> </w:delText>
        </w:r>
        <w:r w:rsidR="004D336D" w:rsidRPr="007243BF" w:rsidDel="00E36BAE">
          <w:rPr>
            <w:rFonts w:ascii="Times New Roman" w:hAnsi="Times New Roman"/>
            <w:b/>
            <w:i/>
            <w:sz w:val="24"/>
            <w:szCs w:val="24"/>
          </w:rPr>
          <w:delText>·</w:delText>
        </w:r>
        <w:r w:rsidR="004D336D" w:rsidRPr="000976D9" w:rsidDel="00E36BAE">
          <w:rPr>
            <w:rFonts w:ascii="Times New Roman" w:hAnsi="Times New Roman"/>
            <w:i/>
            <w:sz w:val="24"/>
            <w:szCs w:val="24"/>
          </w:rPr>
          <w:delText xml:space="preserve"> </w:delText>
        </w:r>
        <w:r w:rsidR="00A27A09" w:rsidRPr="000976D9" w:rsidDel="00E36BAE">
          <w:rPr>
            <w:rFonts w:ascii="Times New Roman" w:hAnsi="Times New Roman"/>
            <w:i/>
            <w:sz w:val="24"/>
            <w:szCs w:val="24"/>
          </w:rPr>
          <w:delText>FDI</w:delText>
        </w:r>
        <w:r w:rsidR="00A27A09" w:rsidRPr="000976D9" w:rsidDel="00E36BAE">
          <w:rPr>
            <w:rFonts w:ascii="Times New Roman" w:hAnsi="Times New Roman"/>
            <w:sz w:val="24"/>
            <w:szCs w:val="24"/>
          </w:rPr>
          <w:delText xml:space="preserve">*, where </w:delText>
        </w:r>
        <w:r w:rsidR="00A27A09" w:rsidRPr="000976D9" w:rsidDel="00E36BAE">
          <w:rPr>
            <w:rFonts w:ascii="Times New Roman" w:hAnsi="Times New Roman"/>
            <w:i/>
            <w:sz w:val="24"/>
            <w:szCs w:val="24"/>
          </w:rPr>
          <w:delText xml:space="preserve">s </w:delText>
        </w:r>
        <w:r w:rsidR="00A27A09" w:rsidRPr="000976D9" w:rsidDel="00E36BAE">
          <w:rPr>
            <w:rFonts w:ascii="Times New Roman" w:hAnsi="Times New Roman"/>
            <w:sz w:val="24"/>
            <w:szCs w:val="24"/>
          </w:rPr>
          <w:delText xml:space="preserve">is a binary variable </w:delText>
        </w:r>
        <w:r w:rsidR="004D336D" w:rsidRPr="000976D9" w:rsidDel="00E36BAE">
          <w:rPr>
            <w:rFonts w:ascii="Times New Roman" w:hAnsi="Times New Roman"/>
            <w:sz w:val="24"/>
            <w:szCs w:val="24"/>
          </w:rPr>
          <w:delText>determining whether FDI is zero (</w:delText>
        </w:r>
        <w:r w:rsidR="00A27A09" w:rsidRPr="000976D9" w:rsidDel="00E36BAE">
          <w:rPr>
            <w:rFonts w:ascii="Times New Roman" w:hAnsi="Times New Roman"/>
            <w:i/>
            <w:sz w:val="24"/>
            <w:szCs w:val="24"/>
          </w:rPr>
          <w:delText>s</w:delText>
        </w:r>
        <w:r w:rsidR="00A27A09" w:rsidRPr="000976D9" w:rsidDel="00E36BAE">
          <w:rPr>
            <w:rFonts w:ascii="Times New Roman" w:hAnsi="Times New Roman"/>
            <w:sz w:val="24"/>
            <w:szCs w:val="24"/>
          </w:rPr>
          <w:delText xml:space="preserve"> = </w:delText>
        </w:r>
        <w:r w:rsidR="004D336D" w:rsidRPr="000976D9" w:rsidDel="00E36BAE">
          <w:rPr>
            <w:rFonts w:ascii="Times New Roman" w:hAnsi="Times New Roman"/>
            <w:sz w:val="24"/>
            <w:szCs w:val="24"/>
          </w:rPr>
          <w:delText>0) or positive</w:delText>
        </w:r>
        <w:r w:rsidR="00A27A09" w:rsidRPr="000976D9" w:rsidDel="00E36BAE">
          <w:rPr>
            <w:rFonts w:ascii="Times New Roman" w:hAnsi="Times New Roman"/>
            <w:sz w:val="24"/>
            <w:szCs w:val="24"/>
          </w:rPr>
          <w:delText xml:space="preserve"> </w:delText>
        </w:r>
        <w:r w:rsidR="004D336D" w:rsidRPr="000976D9" w:rsidDel="00E36BAE">
          <w:rPr>
            <w:rFonts w:ascii="Times New Roman" w:hAnsi="Times New Roman"/>
            <w:sz w:val="24"/>
            <w:szCs w:val="24"/>
          </w:rPr>
          <w:delText>(</w:delText>
        </w:r>
        <w:r w:rsidR="004D336D" w:rsidRPr="000976D9" w:rsidDel="00E36BAE">
          <w:rPr>
            <w:rFonts w:ascii="Times New Roman" w:hAnsi="Times New Roman"/>
            <w:i/>
            <w:sz w:val="24"/>
            <w:szCs w:val="24"/>
          </w:rPr>
          <w:delText>s</w:delText>
        </w:r>
        <w:r w:rsidR="004D336D" w:rsidRPr="000976D9" w:rsidDel="00E36BAE">
          <w:rPr>
            <w:rFonts w:ascii="Times New Roman" w:hAnsi="Times New Roman"/>
            <w:sz w:val="24"/>
            <w:szCs w:val="24"/>
          </w:rPr>
          <w:delText xml:space="preserve"> = 1)</w:delText>
        </w:r>
        <w:r w:rsidR="00BA570F" w:rsidRPr="000976D9" w:rsidDel="00E36BAE">
          <w:rPr>
            <w:rFonts w:ascii="Times New Roman" w:hAnsi="Times New Roman"/>
            <w:sz w:val="24"/>
            <w:szCs w:val="24"/>
          </w:rPr>
          <w:delText xml:space="preserve">. </w:delText>
        </w:r>
        <w:commentRangeEnd w:id="29"/>
        <w:r w:rsidR="00F9474F" w:rsidDel="00E36BAE">
          <w:rPr>
            <w:rStyle w:val="CommentReference"/>
          </w:rPr>
          <w:commentReference w:id="29"/>
        </w:r>
      </w:del>
      <w:r w:rsidR="00BA570F" w:rsidRPr="000976D9">
        <w:rPr>
          <w:rFonts w:ascii="Times New Roman" w:hAnsi="Times New Roman"/>
          <w:sz w:val="24"/>
          <w:szCs w:val="24"/>
        </w:rPr>
        <w:t>T</w:t>
      </w:r>
      <w:r w:rsidR="006F306C" w:rsidRPr="000976D9">
        <w:rPr>
          <w:rFonts w:ascii="Times New Roman" w:hAnsi="Times New Roman"/>
          <w:sz w:val="24"/>
          <w:szCs w:val="24"/>
        </w:rPr>
        <w:t>he participation part</w:t>
      </w:r>
      <w:ins w:id="31" w:author="Author">
        <w:r w:rsidR="00E36BAE">
          <w:rPr>
            <w:rFonts w:ascii="Times New Roman" w:hAnsi="Times New Roman"/>
            <w:sz w:val="24"/>
            <w:szCs w:val="24"/>
          </w:rPr>
          <w:t xml:space="preserve"> </w:t>
        </w:r>
      </w:ins>
      <w:del w:id="32" w:author="Author">
        <w:r w:rsidR="00A27A09" w:rsidRPr="000976D9" w:rsidDel="00E36BAE">
          <w:rPr>
            <w:rFonts w:ascii="Times New Roman" w:hAnsi="Times New Roman"/>
            <w:sz w:val="24"/>
            <w:szCs w:val="24"/>
          </w:rPr>
          <w:delText>,</w:delText>
        </w:r>
        <w:r w:rsidR="00136964" w:rsidRPr="000976D9" w:rsidDel="00E36BAE">
          <w:rPr>
            <w:rFonts w:ascii="Times New Roman" w:hAnsi="Times New Roman"/>
            <w:sz w:val="24"/>
            <w:szCs w:val="24"/>
          </w:rPr>
          <w:delText xml:space="preserve"> </w:delText>
        </w:r>
        <w:r w:rsidR="00A27A09" w:rsidRPr="000976D9" w:rsidDel="00E36BAE">
          <w:rPr>
            <w:rFonts w:ascii="Times New Roman" w:hAnsi="Times New Roman"/>
            <w:i/>
            <w:sz w:val="24"/>
            <w:szCs w:val="24"/>
          </w:rPr>
          <w:delText>s</w:delText>
        </w:r>
        <w:r w:rsidR="00A27A09" w:rsidRPr="000976D9" w:rsidDel="00E36BAE">
          <w:rPr>
            <w:rFonts w:ascii="Times New Roman" w:hAnsi="Times New Roman"/>
            <w:sz w:val="24"/>
            <w:szCs w:val="24"/>
          </w:rPr>
          <w:delText xml:space="preserve">, </w:delText>
        </w:r>
      </w:del>
      <w:r w:rsidR="00136964" w:rsidRPr="000976D9">
        <w:rPr>
          <w:rFonts w:ascii="Times New Roman" w:hAnsi="Times New Roman"/>
          <w:sz w:val="24"/>
          <w:szCs w:val="24"/>
        </w:rPr>
        <w:t>of</w:t>
      </w:r>
      <w:r w:rsidR="006F306C" w:rsidRPr="000976D9">
        <w:rPr>
          <w:rFonts w:ascii="Times New Roman" w:hAnsi="Times New Roman"/>
          <w:sz w:val="24"/>
          <w:szCs w:val="24"/>
        </w:rPr>
        <w:t xml:space="preserve"> ET2T is </w:t>
      </w:r>
      <w:r w:rsidR="00EE56ED" w:rsidRPr="000976D9">
        <w:rPr>
          <w:rFonts w:ascii="Times New Roman" w:hAnsi="Times New Roman"/>
          <w:sz w:val="24"/>
          <w:szCs w:val="24"/>
        </w:rPr>
        <w:t xml:space="preserve">determined by a probit model, </w:t>
      </w:r>
      <w:r w:rsidR="006F306C" w:rsidRPr="000976D9">
        <w:rPr>
          <w:rFonts w:ascii="Times New Roman" w:hAnsi="Times New Roman"/>
          <w:sz w:val="24"/>
          <w:szCs w:val="24"/>
        </w:rPr>
        <w:t xml:space="preserve">as </w:t>
      </w:r>
      <w:r w:rsidR="00FE3448" w:rsidRPr="000976D9">
        <w:rPr>
          <w:rFonts w:ascii="Times New Roman" w:hAnsi="Times New Roman"/>
          <w:sz w:val="24"/>
          <w:szCs w:val="24"/>
        </w:rPr>
        <w:t xml:space="preserve">for </w:t>
      </w:r>
      <w:r w:rsidR="006F306C" w:rsidRPr="000976D9">
        <w:rPr>
          <w:rFonts w:ascii="Times New Roman" w:hAnsi="Times New Roman"/>
          <w:sz w:val="24"/>
          <w:szCs w:val="24"/>
        </w:rPr>
        <w:t>TNH and LH</w:t>
      </w:r>
      <w:r w:rsidR="00EE56ED" w:rsidRPr="000976D9">
        <w:rPr>
          <w:rFonts w:ascii="Times New Roman" w:hAnsi="Times New Roman"/>
          <w:sz w:val="24"/>
          <w:szCs w:val="24"/>
        </w:rPr>
        <w:t>, and t</w:t>
      </w:r>
      <w:r w:rsidR="006F306C" w:rsidRPr="000976D9">
        <w:rPr>
          <w:rFonts w:ascii="Times New Roman" w:hAnsi="Times New Roman"/>
          <w:sz w:val="24"/>
          <w:szCs w:val="24"/>
        </w:rPr>
        <w:t xml:space="preserve">he </w:t>
      </w:r>
      <w:r w:rsidR="00363955" w:rsidRPr="000976D9">
        <w:rPr>
          <w:rFonts w:ascii="Times New Roman" w:hAnsi="Times New Roman"/>
          <w:sz w:val="24"/>
          <w:szCs w:val="24"/>
        </w:rPr>
        <w:t>amount</w:t>
      </w:r>
      <w:r w:rsidR="006F306C" w:rsidRPr="000976D9">
        <w:rPr>
          <w:rFonts w:ascii="Times New Roman" w:hAnsi="Times New Roman"/>
          <w:sz w:val="24"/>
          <w:szCs w:val="24"/>
        </w:rPr>
        <w:t xml:space="preserve"> equation is</w:t>
      </w:r>
      <w:r w:rsidR="00EE56ED" w:rsidRPr="000976D9">
        <w:rPr>
          <w:rFonts w:ascii="Times New Roman" w:hAnsi="Times New Roman"/>
          <w:sz w:val="24"/>
          <w:szCs w:val="24"/>
        </w:rPr>
        <w:t xml:space="preserve"> of the same form as </w:t>
      </w:r>
      <w:r w:rsidR="0048491F" w:rsidRPr="000976D9">
        <w:rPr>
          <w:rFonts w:ascii="Times New Roman" w:hAnsi="Times New Roman"/>
          <w:sz w:val="24"/>
          <w:szCs w:val="24"/>
        </w:rPr>
        <w:t xml:space="preserve">for LH in </w:t>
      </w:r>
      <w:r w:rsidR="00EE56ED" w:rsidRPr="000976D9">
        <w:rPr>
          <w:rFonts w:ascii="Times New Roman" w:hAnsi="Times New Roman"/>
          <w:sz w:val="24"/>
          <w:szCs w:val="24"/>
        </w:rPr>
        <w:t>equation (4).</w:t>
      </w:r>
      <w:ins w:id="33" w:author="Author">
        <w:r w:rsidR="00E36BAE">
          <w:rPr>
            <w:rStyle w:val="FootnoteReference"/>
            <w:rFonts w:ascii="Times New Roman" w:hAnsi="Times New Roman"/>
            <w:sz w:val="24"/>
            <w:szCs w:val="24"/>
          </w:rPr>
          <w:footnoteReference w:id="11"/>
        </w:r>
      </w:ins>
      <w:r w:rsidR="00EE56ED" w:rsidRPr="000976D9">
        <w:rPr>
          <w:rFonts w:ascii="Times New Roman" w:hAnsi="Times New Roman"/>
          <w:sz w:val="24"/>
          <w:szCs w:val="24"/>
        </w:rPr>
        <w:t xml:space="preserve"> However, </w:t>
      </w:r>
      <w:r w:rsidR="0048491F" w:rsidRPr="000976D9">
        <w:rPr>
          <w:rFonts w:ascii="Times New Roman" w:hAnsi="Times New Roman"/>
          <w:sz w:val="24"/>
          <w:szCs w:val="24"/>
        </w:rPr>
        <w:t xml:space="preserve">unlike LH, </w:t>
      </w:r>
      <w:r w:rsidR="00EE56ED" w:rsidRPr="000976D9">
        <w:rPr>
          <w:rFonts w:ascii="Times New Roman" w:hAnsi="Times New Roman"/>
          <w:sz w:val="24"/>
          <w:szCs w:val="24"/>
        </w:rPr>
        <w:t xml:space="preserve">the error in the probit model, </w:t>
      </w:r>
      <w:r w:rsidR="00EE56ED" w:rsidRPr="000976D9">
        <w:rPr>
          <w:rFonts w:ascii="Times New Roman" w:hAnsi="Times New Roman"/>
          <w:i/>
          <w:sz w:val="24"/>
          <w:szCs w:val="24"/>
        </w:rPr>
        <w:t>v</w:t>
      </w:r>
      <w:r w:rsidR="00EB7B2F">
        <w:rPr>
          <w:rFonts w:ascii="Times New Roman" w:hAnsi="Times New Roman"/>
          <w:sz w:val="24"/>
          <w:szCs w:val="24"/>
        </w:rPr>
        <w:t>, and</w:t>
      </w:r>
      <w:r w:rsidR="00EE56ED" w:rsidRPr="000976D9">
        <w:rPr>
          <w:rFonts w:ascii="Times New Roman" w:hAnsi="Times New Roman"/>
          <w:sz w:val="24"/>
          <w:szCs w:val="24"/>
        </w:rPr>
        <w:t xml:space="preserve"> in the LH-type amount equation, </w:t>
      </w:r>
      <w:r w:rsidR="00EE56ED" w:rsidRPr="000976D9">
        <w:rPr>
          <w:rFonts w:ascii="Symbol" w:hAnsi="Symbol"/>
          <w:i/>
          <w:sz w:val="24"/>
          <w:szCs w:val="24"/>
        </w:rPr>
        <w:t></w:t>
      </w:r>
      <w:r w:rsidR="00EE56ED" w:rsidRPr="000976D9">
        <w:rPr>
          <w:rFonts w:ascii="Times New Roman" w:hAnsi="Times New Roman"/>
          <w:sz w:val="24"/>
          <w:szCs w:val="24"/>
        </w:rPr>
        <w:t xml:space="preserve">, are allowed to be correlated. </w:t>
      </w:r>
      <w:del w:id="36" w:author="Author">
        <w:r w:rsidR="0048491F" w:rsidRPr="000976D9" w:rsidDel="00E36BAE">
          <w:rPr>
            <w:rFonts w:ascii="Times New Roman" w:hAnsi="Times New Roman"/>
            <w:sz w:val="24"/>
            <w:szCs w:val="24"/>
          </w:rPr>
          <w:delText>Wooldridge</w:delText>
        </w:r>
        <w:r w:rsidR="0048491F" w:rsidDel="00E36BAE">
          <w:rPr>
            <w:rFonts w:ascii="Times New Roman" w:hAnsi="Times New Roman"/>
            <w:sz w:val="24"/>
            <w:szCs w:val="24"/>
          </w:rPr>
          <w:delText xml:space="preserve"> (2010, pp. 698-699) shows that</w:delText>
        </w:r>
      </w:del>
    </w:p>
    <w:p w14:paraId="3971624B" w14:textId="4A0C6229" w:rsidR="00FE3448" w:rsidRPr="00FE3448" w:rsidDel="00E36BAE" w:rsidRDefault="00FE3448">
      <w:pPr>
        <w:spacing w:after="0" w:line="360" w:lineRule="auto"/>
        <w:ind w:firstLine="426"/>
        <w:jc w:val="both"/>
        <w:rPr>
          <w:del w:id="37" w:author="Author"/>
          <w:rFonts w:ascii="Times New Roman" w:hAnsi="Times New Roman"/>
          <w:sz w:val="12"/>
          <w:szCs w:val="12"/>
        </w:rPr>
        <w:pPrChange w:id="38" w:author="Author">
          <w:pPr>
            <w:spacing w:after="0" w:line="360" w:lineRule="auto"/>
            <w:jc w:val="both"/>
          </w:pPr>
        </w:pPrChange>
      </w:pPr>
    </w:p>
    <w:p w14:paraId="1C496315" w14:textId="756AFBC6" w:rsidR="0048491F" w:rsidDel="00E36BAE" w:rsidRDefault="0048491F">
      <w:pPr>
        <w:spacing w:after="0" w:line="360" w:lineRule="auto"/>
        <w:ind w:firstLine="426"/>
        <w:jc w:val="both"/>
        <w:rPr>
          <w:del w:id="39" w:author="Author"/>
          <w:rStyle w:val="Hyperlink"/>
          <w:rFonts w:ascii="Times New Roman" w:hAnsi="Times New Roman"/>
          <w:i/>
          <w:color w:val="auto"/>
          <w:sz w:val="24"/>
          <w:szCs w:val="24"/>
          <w:u w:val="none"/>
        </w:rPr>
        <w:pPrChange w:id="40" w:author="Author">
          <w:pPr>
            <w:spacing w:after="0" w:line="360" w:lineRule="auto"/>
            <w:ind w:firstLine="720"/>
            <w:jc w:val="both"/>
          </w:pPr>
        </w:pPrChange>
      </w:pPr>
      <w:del w:id="41" w:author="Author">
        <w:r w:rsidDel="00E36BAE">
          <w:rPr>
            <w:rStyle w:val="Hyperlink"/>
            <w:rFonts w:ascii="Times New Roman" w:hAnsi="Times New Roman"/>
            <w:color w:val="auto"/>
            <w:sz w:val="24"/>
            <w:szCs w:val="24"/>
            <w:u w:val="none"/>
          </w:rPr>
          <w:delText>E[</w:delText>
        </w:r>
        <w:r w:rsidRPr="00C728C7" w:rsidDel="00E36BAE">
          <w:rPr>
            <w:rStyle w:val="Hyperlink"/>
            <w:rFonts w:ascii="Times New Roman" w:hAnsi="Times New Roman"/>
            <w:color w:val="auto"/>
            <w:sz w:val="24"/>
            <w:szCs w:val="24"/>
            <w:u w:val="none"/>
          </w:rPr>
          <w:delText>log(</w:delText>
        </w:r>
        <w:r w:rsidRPr="00FE3448" w:rsidDel="00E36BAE">
          <w:rPr>
            <w:rStyle w:val="Hyperlink"/>
            <w:rFonts w:ascii="Times New Roman" w:hAnsi="Times New Roman"/>
            <w:i/>
            <w:color w:val="auto"/>
            <w:sz w:val="24"/>
            <w:szCs w:val="24"/>
            <w:u w:val="none"/>
          </w:rPr>
          <w:delText>FDI</w:delText>
        </w:r>
        <w:r w:rsidRPr="00C728C7" w:rsidDel="00E36BAE">
          <w:rPr>
            <w:rStyle w:val="Hyperlink"/>
            <w:rFonts w:ascii="Times New Roman" w:hAnsi="Times New Roman"/>
            <w:color w:val="auto"/>
            <w:sz w:val="24"/>
            <w:szCs w:val="24"/>
            <w:u w:val="none"/>
          </w:rPr>
          <w:delText>*)</w:delText>
        </w:r>
        <w:r w:rsidDel="00E36BAE">
          <w:rPr>
            <w:rStyle w:val="Hyperlink"/>
            <w:rFonts w:ascii="Times New Roman" w:hAnsi="Times New Roman"/>
            <w:color w:val="auto"/>
            <w:sz w:val="24"/>
            <w:szCs w:val="24"/>
            <w:u w:val="none"/>
          </w:rPr>
          <w:sym w:font="Symbol" w:char="F0BD"/>
        </w:r>
        <w:r w:rsidRPr="0048491F" w:rsidDel="00E36BAE">
          <w:rPr>
            <w:rStyle w:val="Hyperlink"/>
            <w:rFonts w:ascii="Times New Roman" w:hAnsi="Times New Roman"/>
            <w:b/>
            <w:i/>
            <w:color w:val="auto"/>
            <w:sz w:val="24"/>
            <w:szCs w:val="24"/>
            <w:u w:val="none"/>
          </w:rPr>
          <w:delText>x</w:delText>
        </w:r>
        <w:r w:rsidDel="00E36BAE">
          <w:rPr>
            <w:rStyle w:val="Hyperlink"/>
            <w:rFonts w:ascii="Times New Roman" w:hAnsi="Times New Roman"/>
            <w:color w:val="auto"/>
            <w:sz w:val="24"/>
            <w:szCs w:val="24"/>
            <w:u w:val="none"/>
          </w:rPr>
          <w:delText xml:space="preserve">, </w:delText>
        </w:r>
        <w:r w:rsidRPr="0048491F" w:rsidDel="00E36BAE">
          <w:rPr>
            <w:rStyle w:val="Hyperlink"/>
            <w:rFonts w:ascii="Times New Roman" w:hAnsi="Times New Roman"/>
            <w:i/>
            <w:color w:val="auto"/>
            <w:sz w:val="24"/>
            <w:szCs w:val="24"/>
            <w:u w:val="none"/>
          </w:rPr>
          <w:delText>FDI</w:delText>
        </w:r>
        <w:r w:rsidDel="00E36BAE">
          <w:rPr>
            <w:rStyle w:val="Hyperlink"/>
            <w:rFonts w:ascii="Times New Roman" w:hAnsi="Times New Roman"/>
            <w:color w:val="auto"/>
            <w:sz w:val="24"/>
            <w:szCs w:val="24"/>
            <w:u w:val="none"/>
          </w:rPr>
          <w:delText xml:space="preserve"> &gt; 0]</w:delText>
        </w:r>
        <w:r w:rsidRPr="00C728C7" w:rsidDel="00E36BAE">
          <w:rPr>
            <w:rStyle w:val="Hyperlink"/>
            <w:rFonts w:ascii="Times New Roman" w:hAnsi="Times New Roman"/>
            <w:color w:val="auto"/>
            <w:sz w:val="24"/>
            <w:szCs w:val="24"/>
            <w:u w:val="none"/>
          </w:rPr>
          <w:delText xml:space="preserve"> = </w:delText>
        </w:r>
        <w:r w:rsidRPr="00E56A91" w:rsidDel="00E36BAE">
          <w:rPr>
            <w:rStyle w:val="Hyperlink"/>
            <w:rFonts w:ascii="Times New Roman" w:hAnsi="Times New Roman"/>
            <w:b/>
            <w:i/>
            <w:color w:val="auto"/>
            <w:sz w:val="24"/>
            <w:szCs w:val="24"/>
            <w:u w:val="none"/>
          </w:rPr>
          <w:delText>x</w:delText>
        </w:r>
        <w:r w:rsidRPr="00FE3448" w:rsidDel="00E36BAE">
          <w:rPr>
            <w:rStyle w:val="Hyperlink"/>
            <w:rFonts w:ascii="Times New Roman" w:hAnsi="Times New Roman"/>
            <w:i/>
            <w:color w:val="auto"/>
            <w:sz w:val="24"/>
            <w:szCs w:val="24"/>
            <w:u w:val="none"/>
          </w:rPr>
          <w:delText>β</w:delText>
        </w:r>
        <w:r w:rsidDel="00E36BAE">
          <w:rPr>
            <w:rStyle w:val="Hyperlink"/>
            <w:rFonts w:ascii="Times New Roman" w:hAnsi="Times New Roman"/>
            <w:color w:val="auto"/>
            <w:sz w:val="24"/>
            <w:szCs w:val="24"/>
            <w:u w:val="none"/>
          </w:rPr>
          <w:delText xml:space="preserve"> + </w:delText>
        </w:r>
        <w:r w:rsidDel="00E36BAE">
          <w:rPr>
            <w:rStyle w:val="Hyperlink"/>
            <w:rFonts w:ascii="Symbol" w:hAnsi="Symbol"/>
            <w:i/>
            <w:color w:val="auto"/>
            <w:sz w:val="24"/>
            <w:szCs w:val="24"/>
            <w:u w:val="none"/>
          </w:rPr>
          <w:delText></w:delText>
        </w:r>
        <w:r w:rsidRPr="00FE3448" w:rsidDel="00E36BAE">
          <w:rPr>
            <w:rFonts w:ascii="Times New Roman" w:hAnsi="Times New Roman"/>
            <w:i/>
            <w:sz w:val="24"/>
            <w:szCs w:val="24"/>
          </w:rPr>
          <w:delText>λ</w:delText>
        </w:r>
        <w:r w:rsidRPr="006A7438" w:rsidDel="00E36BAE">
          <w:rPr>
            <w:rFonts w:ascii="Times New Roman" w:hAnsi="Times New Roman"/>
            <w:sz w:val="24"/>
            <w:szCs w:val="24"/>
          </w:rPr>
          <w:delText>(</w:delText>
        </w:r>
        <w:r w:rsidRPr="00E56A91" w:rsidDel="00E36BAE">
          <w:rPr>
            <w:rFonts w:ascii="Times New Roman" w:hAnsi="Times New Roman"/>
            <w:b/>
            <w:i/>
            <w:sz w:val="24"/>
            <w:szCs w:val="24"/>
          </w:rPr>
          <w:delText>x</w:delText>
        </w:r>
        <w:r w:rsidRPr="00FE3448" w:rsidDel="00E36BAE">
          <w:rPr>
            <w:rFonts w:ascii="Times New Roman" w:hAnsi="Times New Roman"/>
            <w:i/>
            <w:sz w:val="24"/>
            <w:szCs w:val="24"/>
          </w:rPr>
          <w:delText>γ</w:delText>
        </w:r>
        <w:r w:rsidRPr="006A7438" w:rsidDel="00E36BAE">
          <w:rPr>
            <w:rFonts w:ascii="Times New Roman" w:hAnsi="Times New Roman"/>
            <w:sz w:val="24"/>
            <w:szCs w:val="24"/>
          </w:rPr>
          <w:delText>)</w:delText>
        </w:r>
        <w:r w:rsidRPr="00C728C7" w:rsidDel="00E36BAE">
          <w:rPr>
            <w:rStyle w:val="Hyperlink"/>
            <w:rFonts w:ascii="Times New Roman" w:hAnsi="Times New Roman"/>
            <w:color w:val="auto"/>
            <w:sz w:val="24"/>
            <w:szCs w:val="24"/>
            <w:u w:val="none"/>
          </w:rPr>
          <w:delText xml:space="preserve"> </w:delText>
        </w:r>
      </w:del>
    </w:p>
    <w:p w14:paraId="1D47B8B7" w14:textId="2449D73D" w:rsidR="00FE3448" w:rsidRPr="00FE3448" w:rsidDel="00E36BAE" w:rsidRDefault="00FE3448">
      <w:pPr>
        <w:spacing w:after="0" w:line="360" w:lineRule="auto"/>
        <w:ind w:firstLine="426"/>
        <w:jc w:val="both"/>
        <w:rPr>
          <w:del w:id="42" w:author="Author"/>
          <w:rFonts w:ascii="Times New Roman" w:hAnsi="Times New Roman"/>
          <w:sz w:val="12"/>
          <w:szCs w:val="12"/>
        </w:rPr>
        <w:pPrChange w:id="43" w:author="Author">
          <w:pPr>
            <w:spacing w:after="0" w:line="360" w:lineRule="auto"/>
            <w:jc w:val="both"/>
          </w:pPr>
        </w:pPrChange>
      </w:pPr>
    </w:p>
    <w:p w14:paraId="0A240ECE" w14:textId="3FC2FE70" w:rsidR="002817C4" w:rsidRPr="00C728C7" w:rsidRDefault="002817C4">
      <w:pPr>
        <w:spacing w:after="0" w:line="360" w:lineRule="auto"/>
        <w:ind w:firstLine="426"/>
        <w:jc w:val="both"/>
        <w:rPr>
          <w:rFonts w:ascii="Times New Roman" w:hAnsi="Times New Roman"/>
          <w:sz w:val="24"/>
          <w:szCs w:val="24"/>
        </w:rPr>
        <w:pPrChange w:id="44" w:author="Author">
          <w:pPr>
            <w:spacing w:after="0" w:line="360" w:lineRule="auto"/>
            <w:jc w:val="both"/>
          </w:pPr>
        </w:pPrChange>
      </w:pPr>
      <w:del w:id="45" w:author="Author">
        <w:r w:rsidRPr="00C728C7" w:rsidDel="00E36BAE">
          <w:rPr>
            <w:rFonts w:ascii="Times New Roman" w:hAnsi="Times New Roman"/>
            <w:sz w:val="24"/>
            <w:szCs w:val="24"/>
          </w:rPr>
          <w:delText xml:space="preserve">where </w:delText>
        </w:r>
        <w:r w:rsidRPr="00FE3448" w:rsidDel="00E36BAE">
          <w:rPr>
            <w:rFonts w:ascii="Times New Roman" w:hAnsi="Times New Roman"/>
            <w:i/>
            <w:sz w:val="24"/>
            <w:szCs w:val="24"/>
          </w:rPr>
          <w:delText>λ</w:delText>
        </w:r>
        <w:r w:rsidR="00EB7B2F" w:rsidDel="00E36BAE">
          <w:rPr>
            <w:rFonts w:ascii="Times New Roman" w:hAnsi="Times New Roman"/>
            <w:sz w:val="24"/>
            <w:szCs w:val="24"/>
          </w:rPr>
          <w:delText>(·</w:delText>
        </w:r>
        <w:r w:rsidR="006A7438" w:rsidRPr="006A7438" w:rsidDel="00E36BAE">
          <w:rPr>
            <w:rFonts w:ascii="Times New Roman" w:hAnsi="Times New Roman"/>
            <w:sz w:val="24"/>
            <w:szCs w:val="24"/>
          </w:rPr>
          <w:delText>)</w:delText>
        </w:r>
        <w:r w:rsidRPr="00C728C7" w:rsidDel="00E36BAE">
          <w:rPr>
            <w:rFonts w:ascii="Times New Roman" w:hAnsi="Times New Roman"/>
            <w:sz w:val="24"/>
            <w:szCs w:val="24"/>
          </w:rPr>
          <w:delText xml:space="preserve"> is the inverse Mills ratio obtained from the probit estimation of the participation </w:delText>
        </w:r>
        <w:r w:rsidRPr="005704C9" w:rsidDel="00E36BAE">
          <w:rPr>
            <w:rFonts w:ascii="Times New Roman" w:hAnsi="Times New Roman"/>
            <w:sz w:val="24"/>
            <w:szCs w:val="24"/>
          </w:rPr>
          <w:delText>equation</w:delText>
        </w:r>
        <w:r w:rsidR="006A7438" w:rsidDel="00E36BAE">
          <w:rPr>
            <w:rFonts w:ascii="Times New Roman" w:hAnsi="Times New Roman"/>
            <w:sz w:val="24"/>
            <w:szCs w:val="24"/>
          </w:rPr>
          <w:delText xml:space="preserve"> </w:delText>
        </w:r>
        <w:r w:rsidR="0048491F" w:rsidDel="00E36BAE">
          <w:rPr>
            <w:rFonts w:ascii="Times New Roman" w:hAnsi="Times New Roman"/>
            <w:sz w:val="24"/>
            <w:szCs w:val="24"/>
          </w:rPr>
          <w:delText xml:space="preserve">(with parameters </w:delText>
        </w:r>
        <w:r w:rsidR="0048491F" w:rsidRPr="0048491F" w:rsidDel="00E36BAE">
          <w:rPr>
            <w:rFonts w:ascii="Symbol" w:hAnsi="Symbol"/>
            <w:i/>
            <w:sz w:val="24"/>
            <w:szCs w:val="24"/>
          </w:rPr>
          <w:delText></w:delText>
        </w:r>
        <w:r w:rsidR="00EB7B2F" w:rsidDel="00E36BAE">
          <w:rPr>
            <w:rFonts w:ascii="Symbol" w:hAnsi="Symbol"/>
            <w:i/>
            <w:sz w:val="24"/>
            <w:szCs w:val="24"/>
          </w:rPr>
          <w:delText></w:delText>
        </w:r>
        <w:r w:rsidR="0048491F" w:rsidDel="00E36BAE">
          <w:rPr>
            <w:rFonts w:ascii="Times New Roman" w:hAnsi="Times New Roman"/>
            <w:sz w:val="24"/>
            <w:szCs w:val="24"/>
          </w:rPr>
          <w:delText xml:space="preserve">) </w:delText>
        </w:r>
        <w:r w:rsidR="006A7438" w:rsidDel="00E36BAE">
          <w:rPr>
            <w:rFonts w:ascii="Times New Roman" w:hAnsi="Times New Roman"/>
            <w:sz w:val="24"/>
            <w:szCs w:val="24"/>
          </w:rPr>
          <w:delText xml:space="preserve">and </w:delText>
        </w:r>
        <w:r w:rsidR="003364B7" w:rsidDel="00E36BAE">
          <w:rPr>
            <w:rStyle w:val="Hyperlink"/>
            <w:rFonts w:ascii="Symbol" w:hAnsi="Symbol"/>
            <w:i/>
            <w:color w:val="auto"/>
            <w:sz w:val="24"/>
            <w:szCs w:val="24"/>
            <w:u w:val="none"/>
          </w:rPr>
          <w:delText></w:delText>
        </w:r>
        <w:r w:rsidR="003364B7" w:rsidRPr="003364B7" w:rsidDel="00E36BAE">
          <w:rPr>
            <w:rStyle w:val="Hyperlink"/>
            <w:rFonts w:ascii="Times New Roman" w:hAnsi="Times New Roman"/>
            <w:i/>
            <w:color w:val="auto"/>
            <w:sz w:val="24"/>
            <w:szCs w:val="24"/>
            <w:u w:val="none"/>
          </w:rPr>
          <w:delText xml:space="preserve"> </w:delText>
        </w:r>
        <w:r w:rsidR="006A7438" w:rsidDel="00E36BAE">
          <w:rPr>
            <w:rFonts w:ascii="Times New Roman" w:hAnsi="Times New Roman"/>
            <w:sz w:val="24"/>
            <w:szCs w:val="24"/>
          </w:rPr>
          <w:delText>is the population regression coefficient from the error in the amount equation</w:delText>
        </w:r>
        <w:r w:rsidR="00FF764B" w:rsidDel="00E36BAE">
          <w:rPr>
            <w:rFonts w:ascii="Times New Roman" w:hAnsi="Times New Roman"/>
            <w:sz w:val="24"/>
            <w:szCs w:val="24"/>
          </w:rPr>
          <w:delText xml:space="preserve">, </w:delText>
        </w:r>
        <w:r w:rsidR="00FF764B" w:rsidRPr="00FF764B" w:rsidDel="00E36BAE">
          <w:rPr>
            <w:rFonts w:ascii="Symbol" w:hAnsi="Symbol"/>
            <w:i/>
            <w:sz w:val="24"/>
            <w:szCs w:val="24"/>
          </w:rPr>
          <w:delText></w:delText>
        </w:r>
        <w:r w:rsidR="00FF764B" w:rsidDel="00E36BAE">
          <w:rPr>
            <w:rFonts w:ascii="Times New Roman" w:hAnsi="Times New Roman"/>
            <w:sz w:val="24"/>
            <w:szCs w:val="24"/>
          </w:rPr>
          <w:delText>,</w:delText>
        </w:r>
        <w:r w:rsidR="006A7438" w:rsidDel="00E36BAE">
          <w:rPr>
            <w:rFonts w:ascii="Times New Roman" w:hAnsi="Times New Roman"/>
            <w:sz w:val="24"/>
            <w:szCs w:val="24"/>
          </w:rPr>
          <w:delText xml:space="preserve"> on the error in the participation equation</w:delText>
        </w:r>
        <w:r w:rsidR="00FF764B" w:rsidDel="00E36BAE">
          <w:rPr>
            <w:rFonts w:ascii="Times New Roman" w:hAnsi="Times New Roman"/>
            <w:sz w:val="24"/>
            <w:szCs w:val="24"/>
          </w:rPr>
          <w:delText xml:space="preserve">, </w:delText>
        </w:r>
        <w:r w:rsidR="00FF764B" w:rsidRPr="00FF764B" w:rsidDel="00E36BAE">
          <w:rPr>
            <w:rFonts w:ascii="Times New Roman" w:hAnsi="Times New Roman"/>
            <w:i/>
            <w:sz w:val="24"/>
            <w:szCs w:val="24"/>
          </w:rPr>
          <w:delText>v</w:delText>
        </w:r>
        <w:r w:rsidRPr="005704C9" w:rsidDel="00E36BAE">
          <w:rPr>
            <w:rFonts w:ascii="Times New Roman" w:hAnsi="Times New Roman"/>
            <w:sz w:val="24"/>
            <w:szCs w:val="24"/>
          </w:rPr>
          <w:delText>.</w:delText>
        </w:r>
        <w:r w:rsidR="00DD1CD3" w:rsidRPr="005704C9" w:rsidDel="00E36BAE">
          <w:rPr>
            <w:rFonts w:ascii="Times New Roman" w:hAnsi="Times New Roman"/>
            <w:sz w:val="24"/>
            <w:szCs w:val="24"/>
          </w:rPr>
          <w:delText xml:space="preserve"> </w:delText>
        </w:r>
      </w:del>
      <w:r w:rsidR="00DD1CD3" w:rsidRPr="005704C9">
        <w:rPr>
          <w:rFonts w:ascii="Times New Roman" w:hAnsi="Times New Roman"/>
          <w:sz w:val="24"/>
          <w:szCs w:val="24"/>
        </w:rPr>
        <w:t>The</w:t>
      </w:r>
      <w:r w:rsidR="00DD1CD3" w:rsidRPr="00C728C7">
        <w:rPr>
          <w:rFonts w:ascii="Times New Roman" w:hAnsi="Times New Roman"/>
          <w:sz w:val="24"/>
          <w:szCs w:val="24"/>
        </w:rPr>
        <w:t xml:space="preserve"> LH model is</w:t>
      </w:r>
      <w:ins w:id="46" w:author="Author">
        <w:r w:rsidR="0090423D">
          <w:rPr>
            <w:rFonts w:ascii="Times New Roman" w:hAnsi="Times New Roman"/>
            <w:sz w:val="24"/>
            <w:szCs w:val="24"/>
          </w:rPr>
          <w:t xml:space="preserve"> </w:t>
        </w:r>
      </w:ins>
      <w:del w:id="47" w:author="Author">
        <w:r w:rsidR="00DD1CD3" w:rsidRPr="00C728C7" w:rsidDel="0090423D">
          <w:rPr>
            <w:rFonts w:ascii="Times New Roman" w:hAnsi="Times New Roman"/>
            <w:sz w:val="24"/>
            <w:szCs w:val="24"/>
          </w:rPr>
          <w:delText xml:space="preserve"> </w:delText>
        </w:r>
      </w:del>
      <w:r w:rsidR="00DD1CD3" w:rsidRPr="00C728C7">
        <w:rPr>
          <w:rFonts w:ascii="Times New Roman" w:hAnsi="Times New Roman"/>
          <w:sz w:val="24"/>
          <w:szCs w:val="24"/>
        </w:rPr>
        <w:t>nested in ET2T</w:t>
      </w:r>
      <w:r w:rsidR="00136964" w:rsidRPr="00C728C7">
        <w:rPr>
          <w:rFonts w:ascii="Times New Roman" w:hAnsi="Times New Roman"/>
          <w:sz w:val="24"/>
          <w:szCs w:val="24"/>
        </w:rPr>
        <w:t>, because</w:t>
      </w:r>
      <w:r w:rsidR="00DD1CD3" w:rsidRPr="00C728C7">
        <w:rPr>
          <w:rFonts w:ascii="Times New Roman" w:hAnsi="Times New Roman"/>
          <w:sz w:val="24"/>
          <w:szCs w:val="24"/>
        </w:rPr>
        <w:t xml:space="preserve"> ET2T reduces to the LH model when </w:t>
      </w:r>
      <w:r w:rsidR="00DD1CD3" w:rsidRPr="003364B7">
        <w:rPr>
          <w:rFonts w:ascii="Times New Roman" w:hAnsi="Times New Roman"/>
          <w:sz w:val="24"/>
          <w:szCs w:val="24"/>
        </w:rPr>
        <w:t xml:space="preserve">the correlation </w:t>
      </w:r>
      <w:r w:rsidR="00FC5BC6" w:rsidRPr="003364B7">
        <w:rPr>
          <w:rFonts w:ascii="Times New Roman" w:hAnsi="Times New Roman"/>
          <w:sz w:val="24"/>
          <w:szCs w:val="24"/>
        </w:rPr>
        <w:t xml:space="preserve">of the errors in the </w:t>
      </w:r>
      <w:r w:rsidR="00FC5BC6" w:rsidRPr="003364B7">
        <w:rPr>
          <w:rFonts w:ascii="Times New Roman" w:hAnsi="Times New Roman"/>
          <w:sz w:val="24"/>
          <w:szCs w:val="24"/>
        </w:rPr>
        <w:lastRenderedPageBreak/>
        <w:t xml:space="preserve">participation and outcome equations </w:t>
      </w:r>
      <w:r w:rsidR="00DD1CD3" w:rsidRPr="003364B7">
        <w:rPr>
          <w:rFonts w:ascii="Times New Roman" w:hAnsi="Times New Roman"/>
          <w:sz w:val="24"/>
          <w:szCs w:val="24"/>
        </w:rPr>
        <w:t>equals zero</w:t>
      </w:r>
      <w:del w:id="48" w:author="Author">
        <w:r w:rsidR="00DD1CD3" w:rsidRPr="003364B7" w:rsidDel="00E36BAE">
          <w:rPr>
            <w:rFonts w:ascii="Times New Roman" w:hAnsi="Times New Roman"/>
            <w:sz w:val="24"/>
            <w:szCs w:val="24"/>
          </w:rPr>
          <w:delText xml:space="preserve"> (</w:delText>
        </w:r>
        <w:r w:rsidR="003364B7" w:rsidRPr="003364B7" w:rsidDel="00E36BAE">
          <w:rPr>
            <w:rFonts w:ascii="Symbol" w:hAnsi="Symbol"/>
            <w:i/>
            <w:sz w:val="24"/>
            <w:szCs w:val="24"/>
          </w:rPr>
          <w:delText></w:delText>
        </w:r>
        <w:r w:rsidR="00DD1CD3" w:rsidRPr="00C728C7" w:rsidDel="00E36BAE">
          <w:rPr>
            <w:rStyle w:val="Hyperlink"/>
            <w:rFonts w:ascii="Times New Roman" w:hAnsi="Times New Roman"/>
            <w:color w:val="auto"/>
            <w:sz w:val="24"/>
            <w:szCs w:val="24"/>
            <w:u w:val="none"/>
          </w:rPr>
          <w:delText xml:space="preserve"> = 0)</w:delText>
        </w:r>
      </w:del>
      <w:ins w:id="49" w:author="Author">
        <w:r w:rsidR="00AE580C">
          <w:rPr>
            <w:rStyle w:val="Hyperlink"/>
            <w:rFonts w:ascii="Times New Roman" w:hAnsi="Times New Roman"/>
            <w:color w:val="auto"/>
            <w:sz w:val="24"/>
            <w:szCs w:val="24"/>
            <w:u w:val="none"/>
          </w:rPr>
          <w:t>.</w:t>
        </w:r>
        <w:del w:id="50" w:author="Author">
          <w:r w:rsidR="00E91E21" w:rsidDel="00AE580C">
            <w:rPr>
              <w:rStyle w:val="Hyperlink"/>
              <w:rFonts w:ascii="Times New Roman" w:hAnsi="Times New Roman"/>
              <w:color w:val="auto"/>
              <w:sz w:val="24"/>
              <w:szCs w:val="24"/>
              <w:u w:val="none"/>
            </w:rPr>
            <w:delText>, which can be tested by</w:delText>
          </w:r>
        </w:del>
      </w:ins>
      <w:del w:id="51" w:author="Author">
        <w:r w:rsidR="00DD1CD3" w:rsidRPr="00C728C7" w:rsidDel="00AE580C">
          <w:rPr>
            <w:rStyle w:val="Hyperlink"/>
            <w:rFonts w:ascii="Times New Roman" w:hAnsi="Times New Roman"/>
            <w:color w:val="auto"/>
            <w:sz w:val="24"/>
            <w:szCs w:val="24"/>
            <w:u w:val="none"/>
          </w:rPr>
          <w:delText xml:space="preserve">. </w:delText>
        </w:r>
        <w:r w:rsidR="00225EE0" w:rsidRPr="00C728C7" w:rsidDel="00AE580C">
          <w:rPr>
            <w:rStyle w:val="Hyperlink"/>
            <w:rFonts w:ascii="Times New Roman" w:hAnsi="Times New Roman"/>
            <w:color w:val="auto"/>
            <w:sz w:val="24"/>
            <w:szCs w:val="24"/>
            <w:u w:val="none"/>
          </w:rPr>
          <w:delText>A</w:delText>
        </w:r>
      </w:del>
      <w:ins w:id="52" w:author="Author">
        <w:del w:id="53" w:author="Author">
          <w:r w:rsidR="00E91E21" w:rsidDel="00AE580C">
            <w:rPr>
              <w:rStyle w:val="Hyperlink"/>
              <w:rFonts w:ascii="Times New Roman" w:hAnsi="Times New Roman"/>
              <w:color w:val="auto"/>
              <w:sz w:val="24"/>
              <w:szCs w:val="24"/>
              <w:u w:val="none"/>
            </w:rPr>
            <w:delText>a</w:delText>
          </w:r>
        </w:del>
      </w:ins>
      <w:del w:id="54" w:author="Author">
        <w:r w:rsidR="00225EE0" w:rsidRPr="00C728C7" w:rsidDel="00AE580C">
          <w:rPr>
            <w:rStyle w:val="Hyperlink"/>
            <w:rFonts w:ascii="Times New Roman" w:hAnsi="Times New Roman"/>
            <w:color w:val="auto"/>
            <w:sz w:val="24"/>
            <w:szCs w:val="24"/>
            <w:u w:val="none"/>
          </w:rPr>
          <w:delText>n LR</w:delText>
        </w:r>
        <w:r w:rsidR="00DD1CD3" w:rsidRPr="00C728C7" w:rsidDel="00AE580C">
          <w:rPr>
            <w:rStyle w:val="Hyperlink"/>
            <w:rFonts w:ascii="Times New Roman" w:hAnsi="Times New Roman"/>
            <w:color w:val="auto"/>
            <w:sz w:val="24"/>
            <w:szCs w:val="24"/>
            <w:u w:val="none"/>
          </w:rPr>
          <w:delText xml:space="preserve"> test can be applied to choose the appropriate model.</w:delText>
        </w:r>
      </w:del>
      <w:r w:rsidR="00DD1CD3" w:rsidRPr="00C728C7">
        <w:rPr>
          <w:rStyle w:val="Hyperlink"/>
          <w:rFonts w:ascii="Times New Roman" w:hAnsi="Times New Roman"/>
          <w:color w:val="auto"/>
          <w:sz w:val="24"/>
          <w:szCs w:val="24"/>
          <w:u w:val="none"/>
        </w:rPr>
        <w:t xml:space="preserve"> </w:t>
      </w:r>
    </w:p>
    <w:p w14:paraId="24589EB9" w14:textId="5B8FC9A7" w:rsidR="00046F97" w:rsidRDefault="00FA0416" w:rsidP="00E9554B">
      <w:pPr>
        <w:spacing w:after="0" w:line="360" w:lineRule="auto"/>
        <w:ind w:firstLine="426"/>
        <w:jc w:val="both"/>
        <w:rPr>
          <w:rFonts w:ascii="Times New Roman" w:hAnsi="Times New Roman"/>
          <w:sz w:val="24"/>
          <w:szCs w:val="24"/>
        </w:rPr>
      </w:pPr>
      <w:ins w:id="55" w:author="Author">
        <w:r>
          <w:rPr>
            <w:rFonts w:ascii="Times New Roman" w:hAnsi="Times New Roman"/>
            <w:sz w:val="24"/>
            <w:szCs w:val="24"/>
          </w:rPr>
          <w:t xml:space="preserve">We also consider the </w:t>
        </w:r>
      </w:ins>
      <w:del w:id="56" w:author="Author">
        <w:r w:rsidR="00046F97" w:rsidRPr="00C728C7" w:rsidDel="00FA0416">
          <w:rPr>
            <w:rFonts w:ascii="Times New Roman" w:hAnsi="Times New Roman"/>
            <w:sz w:val="24"/>
            <w:szCs w:val="24"/>
          </w:rPr>
          <w:delText xml:space="preserve">Lastly, </w:delText>
        </w:r>
      </w:del>
      <w:r w:rsidR="004155FC" w:rsidRPr="000422A2">
        <w:rPr>
          <w:rFonts w:ascii="Times New Roman" w:hAnsi="Times New Roman"/>
          <w:sz w:val="24"/>
          <w:szCs w:val="24"/>
        </w:rPr>
        <w:t>PPML</w:t>
      </w:r>
      <w:r w:rsidR="00F27611" w:rsidRPr="00C728C7">
        <w:rPr>
          <w:rFonts w:ascii="Times New Roman" w:hAnsi="Times New Roman"/>
          <w:sz w:val="24"/>
          <w:szCs w:val="24"/>
        </w:rPr>
        <w:t xml:space="preserve"> estimat</w:t>
      </w:r>
      <w:ins w:id="57" w:author="Author">
        <w:r>
          <w:rPr>
            <w:rFonts w:ascii="Times New Roman" w:hAnsi="Times New Roman"/>
            <w:sz w:val="24"/>
            <w:szCs w:val="24"/>
          </w:rPr>
          <w:t>or</w:t>
        </w:r>
      </w:ins>
      <w:del w:id="58" w:author="Author">
        <w:r w:rsidR="00F27611" w:rsidRPr="00C728C7" w:rsidDel="00FA0416">
          <w:rPr>
            <w:rFonts w:ascii="Times New Roman" w:hAnsi="Times New Roman"/>
            <w:sz w:val="24"/>
            <w:szCs w:val="24"/>
          </w:rPr>
          <w:delText>ion</w:delText>
        </w:r>
      </w:del>
      <w:r w:rsidR="00F27611" w:rsidRPr="00C728C7">
        <w:rPr>
          <w:rFonts w:ascii="Times New Roman" w:hAnsi="Times New Roman"/>
          <w:sz w:val="24"/>
          <w:szCs w:val="24"/>
        </w:rPr>
        <w:t xml:space="preserve"> proposed by </w:t>
      </w:r>
      <w:r w:rsidR="00F27611" w:rsidRPr="00C728C7">
        <w:rPr>
          <w:rFonts w:ascii="Times New Roman" w:hAnsi="Times New Roman"/>
          <w:sz w:val="24"/>
          <w:szCs w:val="24"/>
        </w:rPr>
        <w:fldChar w:fldCharType="begin"/>
      </w:r>
      <w:r w:rsidR="00DE372A">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 and Tenreyro (2006)</w:t>
      </w:r>
      <w:r w:rsidR="00F27611" w:rsidRPr="00C728C7">
        <w:rPr>
          <w:rFonts w:ascii="Times New Roman" w:hAnsi="Times New Roman"/>
          <w:sz w:val="24"/>
          <w:szCs w:val="24"/>
        </w:rPr>
        <w:fldChar w:fldCharType="end"/>
      </w:r>
      <w:ins w:id="59" w:author="Author">
        <w:r>
          <w:rPr>
            <w:rFonts w:ascii="Times New Roman" w:hAnsi="Times New Roman"/>
            <w:sz w:val="24"/>
            <w:szCs w:val="24"/>
          </w:rPr>
          <w:t xml:space="preserve">, which has been gaining popularity </w:t>
        </w:r>
      </w:ins>
      <w:r w:rsidR="00F27611" w:rsidRPr="00C728C7">
        <w:rPr>
          <w:rFonts w:ascii="Times New Roman" w:hAnsi="Times New Roman"/>
          <w:sz w:val="24"/>
          <w:szCs w:val="24"/>
        </w:rPr>
        <w:t xml:space="preserve"> </w:t>
      </w:r>
      <w:del w:id="60" w:author="Author">
        <w:r w:rsidR="00F27611" w:rsidRPr="00C728C7" w:rsidDel="00FA0416">
          <w:rPr>
            <w:rFonts w:ascii="Times New Roman" w:hAnsi="Times New Roman"/>
            <w:sz w:val="24"/>
            <w:szCs w:val="24"/>
          </w:rPr>
          <w:delText xml:space="preserve">has been </w:delText>
        </w:r>
        <w:r w:rsidR="00EB7B2F" w:rsidDel="00FA0416">
          <w:rPr>
            <w:rFonts w:ascii="Times New Roman" w:hAnsi="Times New Roman"/>
            <w:sz w:val="24"/>
            <w:szCs w:val="24"/>
          </w:rPr>
          <w:delText xml:space="preserve">frequently </w:delText>
        </w:r>
        <w:r w:rsidR="00F27611" w:rsidRPr="00C728C7" w:rsidDel="00FA0416">
          <w:rPr>
            <w:rFonts w:ascii="Times New Roman" w:hAnsi="Times New Roman"/>
            <w:sz w:val="24"/>
            <w:szCs w:val="24"/>
          </w:rPr>
          <w:delText>employed to</w:delText>
        </w:r>
      </w:del>
      <w:ins w:id="61" w:author="Author">
        <w:r>
          <w:rPr>
            <w:rFonts w:ascii="Times New Roman" w:hAnsi="Times New Roman"/>
            <w:sz w:val="24"/>
            <w:szCs w:val="24"/>
          </w:rPr>
          <w:t>in</w:t>
        </w:r>
      </w:ins>
      <w:r w:rsidR="00F27611" w:rsidRPr="00C728C7">
        <w:rPr>
          <w:rFonts w:ascii="Times New Roman" w:hAnsi="Times New Roman"/>
          <w:sz w:val="24"/>
          <w:szCs w:val="24"/>
        </w:rPr>
        <w:t xml:space="preserve"> deal</w:t>
      </w:r>
      <w:ins w:id="62" w:author="Author">
        <w:r>
          <w:rPr>
            <w:rFonts w:ascii="Times New Roman" w:hAnsi="Times New Roman"/>
            <w:sz w:val="24"/>
            <w:szCs w:val="24"/>
          </w:rPr>
          <w:t>ing</w:t>
        </w:r>
      </w:ins>
      <w:r w:rsidR="00F27611" w:rsidRPr="00C728C7">
        <w:rPr>
          <w:rFonts w:ascii="Times New Roman" w:hAnsi="Times New Roman"/>
          <w:sz w:val="24"/>
          <w:szCs w:val="24"/>
        </w:rPr>
        <w:t xml:space="preserve"> with corner solution outcomes </w:t>
      </w:r>
      <w:r w:rsidR="00225EE0" w:rsidRPr="00C728C7">
        <w:rPr>
          <w:rFonts w:ascii="Times New Roman" w:hAnsi="Times New Roman"/>
          <w:sz w:val="24"/>
          <w:szCs w:val="24"/>
        </w:rPr>
        <w:t>for a</w:t>
      </w:r>
      <w:r w:rsidR="00F27611" w:rsidRPr="00C728C7">
        <w:rPr>
          <w:rFonts w:ascii="Times New Roman" w:hAnsi="Times New Roman"/>
          <w:sz w:val="24"/>
          <w:szCs w:val="24"/>
        </w:rPr>
        <w:t xml:space="preserve"> continuous dependent variable. </w:t>
      </w:r>
      <w:r w:rsidR="00046F97" w:rsidRPr="00C728C7">
        <w:rPr>
          <w:rFonts w:ascii="Times New Roman" w:hAnsi="Times New Roman"/>
          <w:sz w:val="24"/>
          <w:szCs w:val="24"/>
        </w:rPr>
        <w:t xml:space="preserve">The equation </w:t>
      </w:r>
      <w:del w:id="63" w:author="Author">
        <w:r w:rsidR="00046F97" w:rsidRPr="00C728C7" w:rsidDel="00FA0416">
          <w:rPr>
            <w:rFonts w:ascii="Times New Roman" w:hAnsi="Times New Roman"/>
            <w:sz w:val="24"/>
            <w:szCs w:val="24"/>
          </w:rPr>
          <w:delText xml:space="preserve">to be </w:delText>
        </w:r>
      </w:del>
      <w:r w:rsidR="00046F97" w:rsidRPr="00C728C7">
        <w:rPr>
          <w:rFonts w:ascii="Times New Roman" w:hAnsi="Times New Roman"/>
          <w:sz w:val="24"/>
          <w:szCs w:val="24"/>
        </w:rPr>
        <w:t>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5B9744B1" w:rsidR="00C87CB7" w:rsidRPr="0090423D" w:rsidRDefault="00046F97" w:rsidP="00E9554B">
      <w:pPr>
        <w:spacing w:after="0" w:line="360" w:lineRule="auto"/>
        <w:ind w:firstLine="720"/>
        <w:jc w:val="both"/>
        <w:rPr>
          <w:rStyle w:val="Hyperlink"/>
          <w:rFonts w:ascii="Times New Roman" w:hAnsi="Times New Roman"/>
          <w:color w:val="auto"/>
          <w:sz w:val="24"/>
          <w:szCs w:val="24"/>
          <w:u w:val="none"/>
          <w:rPrChange w:id="64" w:author="Author">
            <w:rPr>
              <w:rStyle w:val="Hyperlink"/>
              <w:rFonts w:ascii="Times New Roman" w:hAnsi="Times New Roman"/>
              <w:i/>
              <w:color w:val="auto"/>
              <w:sz w:val="24"/>
              <w:szCs w:val="24"/>
              <w:u w:val="none"/>
            </w:rPr>
          </w:rPrChange>
        </w:rPr>
      </w:pPr>
      <w:r w:rsidRPr="00193BF9">
        <w:rPr>
          <w:rFonts w:ascii="Times New Roman" w:hAnsi="Times New Roman"/>
          <w:i/>
          <w:sz w:val="24"/>
          <w:szCs w:val="24"/>
        </w:rPr>
        <w:t>FDI</w:t>
      </w:r>
      <w:r w:rsidRPr="00C728C7">
        <w:rPr>
          <w:rFonts w:ascii="Times New Roman" w:hAnsi="Times New Roman"/>
          <w:sz w:val="24"/>
          <w:szCs w:val="24"/>
        </w:rPr>
        <w:t xml:space="preserve"> = exp(</w:t>
      </w:r>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ins w:id="65" w:author="Author">
        <w:r w:rsidR="00FA0416">
          <w:rPr>
            <w:rStyle w:val="Hyperlink"/>
            <w:rFonts w:ascii="Times New Roman" w:hAnsi="Times New Roman"/>
            <w:color w:val="auto"/>
            <w:sz w:val="24"/>
            <w:szCs w:val="24"/>
            <w:u w:val="none"/>
          </w:rPr>
          <w:t>.</w:t>
        </w:r>
      </w:ins>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1159DF90" w14:textId="77777777" w:rsidR="00FA0416" w:rsidRDefault="001B4F14" w:rsidP="00E9554B">
      <w:pPr>
        <w:spacing w:after="0" w:line="360" w:lineRule="auto"/>
        <w:jc w:val="both"/>
        <w:rPr>
          <w:ins w:id="66" w:author="Autho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consistent the conditional mean</w:t>
      </w:r>
      <w:r w:rsidRPr="00C728C7">
        <w:rPr>
          <w:rFonts w:ascii="Times New Roman" w:hAnsi="Times New Roman"/>
          <w:sz w:val="24"/>
          <w:szCs w:val="24"/>
        </w:rPr>
        <w:t xml:space="preserve"> must be correctly specified</w:t>
      </w:r>
      <w:r w:rsidR="00F27611" w:rsidRPr="00C728C7">
        <w:rPr>
          <w:rFonts w:ascii="Times New Roman" w:hAnsi="Times New Roman"/>
          <w:sz w:val="24"/>
          <w:szCs w:val="24"/>
        </w:rPr>
        <w:t xml:space="preserve">, which can be tested </w:t>
      </w:r>
      <w:r w:rsidR="00193BF9" w:rsidRPr="003364B7">
        <w:rPr>
          <w:rFonts w:ascii="Times New Roman" w:hAnsi="Times New Roman"/>
          <w:sz w:val="24"/>
          <w:szCs w:val="24"/>
        </w:rPr>
        <w:t>using</w:t>
      </w:r>
      <w:r w:rsidR="00F27611" w:rsidRPr="003364B7">
        <w:rPr>
          <w:rFonts w:ascii="Times New Roman" w:hAnsi="Times New Roman"/>
          <w:sz w:val="24"/>
          <w:szCs w:val="24"/>
        </w:rPr>
        <w:t xml:space="preserve"> the Ramsey RESET test</w:t>
      </w:r>
      <w:r w:rsidR="00F27611" w:rsidRPr="00C728C7">
        <w:rPr>
          <w:rFonts w:ascii="Times New Roman" w:hAnsi="Times New Roman"/>
          <w:sz w:val="24"/>
          <w:szCs w:val="24"/>
        </w:rPr>
        <w:t>.</w:t>
      </w:r>
      <w:r w:rsidR="005C032A" w:rsidRPr="00C728C7">
        <w:rPr>
          <w:rFonts w:ascii="Times New Roman" w:hAnsi="Times New Roman"/>
          <w:sz w:val="24"/>
          <w:szCs w:val="24"/>
        </w:rPr>
        <w:t xml:space="preserve"> </w:t>
      </w:r>
    </w:p>
    <w:p w14:paraId="542ED1AE" w14:textId="11AECA30" w:rsidR="00F27611" w:rsidRDefault="005C032A">
      <w:pPr>
        <w:spacing w:after="0" w:line="360" w:lineRule="auto"/>
        <w:ind w:firstLine="425"/>
        <w:jc w:val="both"/>
        <w:rPr>
          <w:rFonts w:ascii="Times New Roman" w:hAnsi="Times New Roman"/>
          <w:sz w:val="24"/>
          <w:szCs w:val="24"/>
        </w:rPr>
        <w:pPrChange w:id="67" w:author="Author">
          <w:pPr>
            <w:spacing w:after="0" w:line="360" w:lineRule="auto"/>
            <w:jc w:val="both"/>
          </w:pPr>
        </w:pPrChange>
      </w:pPr>
      <w:r w:rsidRPr="00C728C7">
        <w:rPr>
          <w:rFonts w:ascii="Times New Roman" w:hAnsi="Times New Roman"/>
          <w:sz w:val="24"/>
          <w:szCs w:val="24"/>
        </w:rPr>
        <w:t>In addition</w:t>
      </w:r>
      <w:ins w:id="68" w:author="Author">
        <w:r w:rsidR="0090423D">
          <w:rPr>
            <w:rFonts w:ascii="Times New Roman" w:hAnsi="Times New Roman"/>
            <w:sz w:val="24"/>
            <w:szCs w:val="24"/>
          </w:rPr>
          <w:t xml:space="preserve"> to using general specification tests to check the adequacy of the models</w:t>
        </w:r>
      </w:ins>
      <w:r w:rsidRPr="00C728C7">
        <w:rPr>
          <w:rFonts w:ascii="Times New Roman" w:hAnsi="Times New Roman"/>
          <w:sz w:val="24"/>
          <w:szCs w:val="24"/>
        </w:rPr>
        <w:t>,</w:t>
      </w:r>
      <w:ins w:id="69" w:author="Author">
        <w:r w:rsidR="0090423D">
          <w:rPr>
            <w:rFonts w:ascii="Times New Roman" w:hAnsi="Times New Roman"/>
            <w:sz w:val="24"/>
            <w:szCs w:val="24"/>
          </w:rPr>
          <w:t xml:space="preserve"> we use the HPC test proposed by</w:t>
        </w:r>
      </w:ins>
      <w:r w:rsidR="00F27611" w:rsidRPr="00C728C7">
        <w:rPr>
          <w:rFonts w:ascii="Times New Roman" w:hAnsi="Times New Roman"/>
          <w:sz w:val="24"/>
          <w:szCs w:val="24"/>
        </w:rPr>
        <w:t xml:space="preserve"> </w:t>
      </w:r>
      <w:r w:rsidR="00F27611" w:rsidRPr="00C728C7">
        <w:rPr>
          <w:rFonts w:ascii="Times New Roman" w:hAnsi="Times New Roman"/>
          <w:sz w:val="24"/>
          <w:szCs w:val="24"/>
        </w:rPr>
        <w:fldChar w:fldCharType="begin"/>
      </w:r>
      <w:r w:rsidR="00F27611" w:rsidRPr="00C728C7">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w:t>
      </w:r>
      <w:r w:rsidR="00EB7B2F">
        <w:rPr>
          <w:rFonts w:ascii="Times New Roman" w:hAnsi="Times New Roman"/>
          <w:noProof/>
          <w:sz w:val="24"/>
          <w:szCs w:val="24"/>
        </w:rPr>
        <w:t>, Tenreyro and Windmeijer</w:t>
      </w:r>
      <w:r w:rsidR="00F27611" w:rsidRPr="00C728C7">
        <w:rPr>
          <w:rFonts w:ascii="Times New Roman" w:hAnsi="Times New Roman"/>
          <w:noProof/>
          <w:sz w:val="24"/>
          <w:szCs w:val="24"/>
        </w:rPr>
        <w:t xml:space="preserve"> (2015)</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w:t>
      </w:r>
      <w:del w:id="70" w:author="Author">
        <w:r w:rsidR="00F27611" w:rsidRPr="00C728C7" w:rsidDel="0090423D">
          <w:rPr>
            <w:rFonts w:ascii="Times New Roman" w:hAnsi="Times New Roman"/>
            <w:sz w:val="24"/>
            <w:szCs w:val="24"/>
          </w:rPr>
          <w:delText xml:space="preserve">propose </w:delText>
        </w:r>
        <w:r w:rsidR="00D71BA9" w:rsidDel="0090423D">
          <w:rPr>
            <w:rFonts w:ascii="Times New Roman" w:hAnsi="Times New Roman"/>
            <w:sz w:val="24"/>
            <w:szCs w:val="24"/>
          </w:rPr>
          <w:delText xml:space="preserve">the </w:delText>
        </w:r>
        <w:r w:rsidR="00F27611" w:rsidRPr="00C728C7" w:rsidDel="0090423D">
          <w:rPr>
            <w:rFonts w:ascii="Times New Roman" w:hAnsi="Times New Roman"/>
            <w:sz w:val="24"/>
            <w:szCs w:val="24"/>
          </w:rPr>
          <w:delText>HPC</w:delText>
        </w:r>
      </w:del>
      <w:ins w:id="71" w:author="Author">
        <w:r w:rsidR="0090423D">
          <w:rPr>
            <w:rFonts w:ascii="Times New Roman" w:hAnsi="Times New Roman"/>
            <w:sz w:val="24"/>
            <w:szCs w:val="24"/>
          </w:rPr>
          <w:t>as a formal statistical</w:t>
        </w:r>
      </w:ins>
      <w:r w:rsidR="00F27611" w:rsidRPr="00C728C7">
        <w:rPr>
          <w:rFonts w:ascii="Times New Roman" w:hAnsi="Times New Roman"/>
          <w:sz w:val="24"/>
          <w:szCs w:val="24"/>
        </w:rPr>
        <w:t xml:space="preserve"> test</w:t>
      </w:r>
      <w:ins w:id="72" w:author="Author">
        <w:r w:rsidR="0090423D">
          <w:rPr>
            <w:rFonts w:ascii="Times New Roman" w:hAnsi="Times New Roman"/>
            <w:sz w:val="24"/>
            <w:szCs w:val="24"/>
          </w:rPr>
          <w:t xml:space="preserve"> to choose between the competing models we consider </w:t>
        </w:r>
      </w:ins>
      <w:del w:id="73" w:author="Author">
        <w:r w:rsidR="00816123" w:rsidDel="0090423D">
          <w:rPr>
            <w:rFonts w:ascii="Times New Roman" w:hAnsi="Times New Roman"/>
            <w:sz w:val="24"/>
            <w:szCs w:val="24"/>
          </w:rPr>
          <w:delText>,</w:delText>
        </w:r>
        <w:r w:rsidR="00136964" w:rsidRPr="00C728C7" w:rsidDel="0090423D">
          <w:rPr>
            <w:rFonts w:ascii="Times New Roman" w:hAnsi="Times New Roman"/>
            <w:sz w:val="24"/>
            <w:szCs w:val="24"/>
          </w:rPr>
          <w:delText xml:space="preserve"> </w:delText>
        </w:r>
        <w:r w:rsidR="00D71BA9" w:rsidDel="0090423D">
          <w:rPr>
            <w:rFonts w:ascii="Times New Roman" w:hAnsi="Times New Roman"/>
            <w:sz w:val="24"/>
            <w:szCs w:val="24"/>
          </w:rPr>
          <w:delText xml:space="preserve">which </w:delText>
        </w:r>
        <w:r w:rsidR="00D71BA9" w:rsidRPr="00C728C7" w:rsidDel="0090423D">
          <w:rPr>
            <w:rFonts w:ascii="Times New Roman" w:hAnsi="Times New Roman"/>
            <w:sz w:val="24"/>
            <w:szCs w:val="24"/>
          </w:rPr>
          <w:delText>can be used to discriminate between one-part models and two-part models for corner-solution data</w:delText>
        </w:r>
      </w:del>
      <w:r w:rsidR="00D71BA9">
        <w:rPr>
          <w:rFonts w:ascii="Times New Roman" w:hAnsi="Times New Roman"/>
          <w:sz w:val="24"/>
          <w:szCs w:val="24"/>
        </w:rPr>
        <w:t>.</w:t>
      </w:r>
      <w:r w:rsidR="00D71BA9">
        <w:rPr>
          <w:rStyle w:val="FootnoteReference"/>
          <w:rFonts w:ascii="Times New Roman" w:hAnsi="Times New Roman"/>
          <w:sz w:val="24"/>
          <w:szCs w:val="24"/>
        </w:rPr>
        <w:footnoteReference w:id="12"/>
      </w:r>
      <w:r w:rsidR="00D71BA9">
        <w:rPr>
          <w:rFonts w:ascii="Times New Roman" w:hAnsi="Times New Roman"/>
          <w:sz w:val="24"/>
          <w:szCs w:val="24"/>
        </w:rPr>
        <w:t xml:space="preserve"> </w:t>
      </w:r>
    </w:p>
    <w:p w14:paraId="1AF28EC1" w14:textId="77777777" w:rsidR="00D47443" w:rsidRPr="003E4306" w:rsidRDefault="00D47443" w:rsidP="00E9554B">
      <w:pPr>
        <w:spacing w:after="0" w:line="360" w:lineRule="auto"/>
        <w:jc w:val="both"/>
        <w:rPr>
          <w:rFonts w:ascii="Times New Roman" w:hAnsi="Times New Roman"/>
          <w:sz w:val="24"/>
          <w:szCs w:val="24"/>
        </w:rPr>
      </w:pPr>
    </w:p>
    <w:p w14:paraId="232EEB49" w14:textId="7BFA17ED" w:rsidR="0029549E" w:rsidRPr="00C728C7"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C728C7">
        <w:rPr>
          <w:rFonts w:ascii="Times New Roman" w:hAnsi="Times New Roman"/>
          <w:b/>
          <w:sz w:val="24"/>
          <w:szCs w:val="24"/>
        </w:rPr>
        <w:t>Regre</w:t>
      </w:r>
      <w:r w:rsidR="00FB445C">
        <w:rPr>
          <w:rFonts w:ascii="Times New Roman" w:hAnsi="Times New Roman"/>
          <w:b/>
          <w:sz w:val="24"/>
          <w:szCs w:val="24"/>
        </w:rPr>
        <w:t>ssion results</w:t>
      </w:r>
      <w:r w:rsidR="00D45963">
        <w:rPr>
          <w:rFonts w:ascii="Times New Roman" w:hAnsi="Times New Roman"/>
          <w:b/>
          <w:sz w:val="24"/>
          <w:szCs w:val="24"/>
        </w:rPr>
        <w:t xml:space="preserve"> for the baseline </w:t>
      </w:r>
      <w:r w:rsidR="00E40E74">
        <w:rPr>
          <w:rFonts w:ascii="Times New Roman" w:hAnsi="Times New Roman"/>
          <w:b/>
          <w:sz w:val="24"/>
          <w:szCs w:val="24"/>
        </w:rPr>
        <w:t xml:space="preserve">empirical </w:t>
      </w:r>
      <w:r w:rsidR="00D45963">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3"/>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2FCA8584" w:rsidR="00564EEA" w:rsidRPr="00C728C7"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Pr="00C728C7">
        <w:rPr>
          <w:rFonts w:ascii="Times New Roman" w:hAnsi="Times New Roman"/>
          <w:sz w:val="24"/>
          <w:szCs w:val="24"/>
        </w:rPr>
        <w:t>. Therefore,</w:t>
      </w:r>
      <w:r w:rsidR="00136964" w:rsidRPr="00C728C7">
        <w:rPr>
          <w:rFonts w:ascii="Times New Roman" w:hAnsi="Times New Roman"/>
          <w:sz w:val="24"/>
          <w:szCs w:val="24"/>
        </w:rPr>
        <w:t xml:space="preserve"> </w:t>
      </w:r>
      <w:del w:id="74" w:author="Author">
        <w:r w:rsidR="00136964" w:rsidRPr="00C728C7" w:rsidDel="00A3389C">
          <w:rPr>
            <w:rFonts w:ascii="Times New Roman" w:hAnsi="Times New Roman"/>
            <w:sz w:val="24"/>
            <w:szCs w:val="24"/>
          </w:rPr>
          <w:delText>estimates from</w:delText>
        </w:r>
      </w:del>
      <w:ins w:id="75" w:author="Author">
        <w:r w:rsidR="00A3389C">
          <w:rPr>
            <w:rFonts w:ascii="Times New Roman" w:hAnsi="Times New Roman"/>
            <w:sz w:val="24"/>
            <w:szCs w:val="24"/>
          </w:rPr>
          <w:t>the</w:t>
        </w:r>
      </w:ins>
      <w:r w:rsidR="00136964" w:rsidRPr="00C728C7">
        <w:rPr>
          <w:rFonts w:ascii="Times New Roman" w:hAnsi="Times New Roman"/>
          <w:sz w:val="24"/>
          <w:szCs w:val="24"/>
        </w:rPr>
        <w:t xml:space="preserve"> Tobit </w:t>
      </w:r>
      <w:del w:id="76" w:author="Author">
        <w:r w:rsidR="00136964" w:rsidRPr="00C728C7" w:rsidDel="00A3389C">
          <w:rPr>
            <w:rFonts w:ascii="Times New Roman" w:hAnsi="Times New Roman"/>
            <w:sz w:val="24"/>
            <w:szCs w:val="24"/>
          </w:rPr>
          <w:delText>are</w:delText>
        </w:r>
        <w:r w:rsidRPr="00C728C7" w:rsidDel="00A3389C">
          <w:rPr>
            <w:rFonts w:ascii="Times New Roman" w:hAnsi="Times New Roman"/>
            <w:sz w:val="24"/>
            <w:szCs w:val="24"/>
          </w:rPr>
          <w:delText xml:space="preserve"> </w:delText>
        </w:r>
      </w:del>
      <w:ins w:id="77" w:author="Author">
        <w:r w:rsidR="00A3389C">
          <w:rPr>
            <w:rFonts w:ascii="Times New Roman" w:hAnsi="Times New Roman"/>
            <w:sz w:val="24"/>
            <w:szCs w:val="24"/>
          </w:rPr>
          <w:t>estimator is</w:t>
        </w:r>
        <w:r w:rsidR="00A3389C" w:rsidRPr="00C728C7">
          <w:rPr>
            <w:rFonts w:ascii="Times New Roman" w:hAnsi="Times New Roman"/>
            <w:sz w:val="24"/>
            <w:szCs w:val="24"/>
          </w:rPr>
          <w:t xml:space="preserve"> </w:t>
        </w:r>
      </w:ins>
      <w:r w:rsidRPr="00C728C7">
        <w:rPr>
          <w:rFonts w:ascii="Times New Roman" w:hAnsi="Times New Roman"/>
          <w:sz w:val="24"/>
          <w:szCs w:val="24"/>
        </w:rPr>
        <w:t>inconsistent</w:t>
      </w:r>
      <w:ins w:id="78" w:author="Author">
        <w:r w:rsidR="00A3389C">
          <w:rPr>
            <w:rFonts w:ascii="Times New Roman" w:hAnsi="Times New Roman"/>
            <w:sz w:val="24"/>
            <w:szCs w:val="24"/>
          </w:rPr>
          <w:t xml:space="preserve"> in our case</w:t>
        </w:r>
      </w:ins>
      <w:r w:rsidRPr="00C728C7">
        <w:rPr>
          <w:rFonts w:ascii="Times New Roman" w:hAnsi="Times New Roman"/>
          <w:sz w:val="24"/>
          <w:szCs w:val="24"/>
        </w:rPr>
        <w:t>. We also present results from OLS for comparison with previous studies</w:t>
      </w:r>
      <w:r w:rsidR="00F57814">
        <w:rPr>
          <w:rFonts w:ascii="Times New Roman" w:hAnsi="Times New Roman"/>
          <w:sz w:val="24"/>
          <w:szCs w:val="24"/>
        </w:rPr>
        <w:t>,</w:t>
      </w:r>
      <w:r w:rsidR="009D0F86" w:rsidRPr="00C728C7">
        <w:rPr>
          <w:rFonts w:ascii="Times New Roman" w:hAnsi="Times New Roman"/>
          <w:sz w:val="24"/>
          <w:szCs w:val="24"/>
        </w:rPr>
        <w:t xml:space="preserve"> although</w:t>
      </w:r>
      <w:r w:rsidR="0015625B" w:rsidRPr="00C728C7">
        <w:rPr>
          <w:rFonts w:ascii="Times New Roman" w:hAnsi="Times New Roman"/>
          <w:sz w:val="24"/>
          <w:szCs w:val="24"/>
        </w:rPr>
        <w:t xml:space="preserve"> OLS is not an appropriate method </w:t>
      </w:r>
      <w:del w:id="79" w:author="Author">
        <w:r w:rsidR="0015625B" w:rsidRPr="00C728C7" w:rsidDel="00A3389C">
          <w:rPr>
            <w:rFonts w:ascii="Times New Roman" w:hAnsi="Times New Roman"/>
            <w:sz w:val="24"/>
            <w:szCs w:val="24"/>
          </w:rPr>
          <w:delText>as it does not address the issue of excessive zeros in the dependent variable</w:delText>
        </w:r>
      </w:del>
      <w:ins w:id="80" w:author="Author">
        <w:r w:rsidR="00A3389C">
          <w:rPr>
            <w:rFonts w:ascii="Times New Roman" w:hAnsi="Times New Roman"/>
            <w:sz w:val="24"/>
            <w:szCs w:val="24"/>
          </w:rPr>
          <w:t>as explained in the previous section</w:t>
        </w:r>
      </w:ins>
      <w:r w:rsidR="0015625B" w:rsidRPr="00C728C7">
        <w:rPr>
          <w:rFonts w:ascii="Times New Roman" w:hAnsi="Times New Roman"/>
          <w:sz w:val="24"/>
          <w:szCs w:val="24"/>
        </w:rPr>
        <w:t xml:space="preserve">. Further, </w:t>
      </w:r>
      <w:r w:rsidR="00EF5543" w:rsidRPr="00C728C7">
        <w:rPr>
          <w:rFonts w:ascii="Times New Roman" w:hAnsi="Times New Roman"/>
          <w:sz w:val="24"/>
          <w:szCs w:val="24"/>
        </w:rPr>
        <w:t>Table 4 show</w:t>
      </w:r>
      <w:r w:rsidR="006041F4" w:rsidRPr="00C728C7">
        <w:rPr>
          <w:rFonts w:ascii="Times New Roman" w:hAnsi="Times New Roman"/>
          <w:sz w:val="24"/>
          <w:szCs w:val="24"/>
        </w:rPr>
        <w:t>s</w:t>
      </w:r>
      <w:r w:rsidR="00EF5543" w:rsidRPr="00C728C7">
        <w:rPr>
          <w:rFonts w:ascii="Times New Roman" w:hAnsi="Times New Roman"/>
          <w:sz w:val="24"/>
          <w:szCs w:val="24"/>
        </w:rPr>
        <w:t xml:space="preserve"> that </w:t>
      </w:r>
      <w:r w:rsidR="00564EEA" w:rsidRPr="00C728C7">
        <w:rPr>
          <w:rFonts w:ascii="Times New Roman" w:hAnsi="Times New Roman"/>
          <w:sz w:val="24"/>
          <w:szCs w:val="24"/>
        </w:rPr>
        <w:lastRenderedPageBreak/>
        <w:t>both OLS and Tobit do not pass</w:t>
      </w:r>
      <w:r w:rsidR="009D0F86" w:rsidRPr="00C728C7">
        <w:rPr>
          <w:rFonts w:ascii="Times New Roman" w:hAnsi="Times New Roman"/>
          <w:sz w:val="24"/>
          <w:szCs w:val="24"/>
        </w:rPr>
        <w:t xml:space="preserve"> the RESET </w:t>
      </w:r>
      <w:r w:rsidR="00E814E9">
        <w:rPr>
          <w:rFonts w:ascii="Times New Roman" w:hAnsi="Times New Roman"/>
          <w:sz w:val="24"/>
          <w:szCs w:val="24"/>
        </w:rPr>
        <w:t xml:space="preserve">functional form </w:t>
      </w:r>
      <w:r w:rsidR="009D0F86" w:rsidRPr="00C728C7">
        <w:rPr>
          <w:rFonts w:ascii="Times New Roman" w:hAnsi="Times New Roman"/>
          <w:sz w:val="24"/>
          <w:szCs w:val="24"/>
        </w:rPr>
        <w:t>test</w:t>
      </w:r>
      <w:r w:rsidR="00716175" w:rsidRPr="00C728C7">
        <w:rPr>
          <w:rFonts w:ascii="Times New Roman" w:hAnsi="Times New Roman"/>
          <w:sz w:val="24"/>
          <w:szCs w:val="24"/>
        </w:rPr>
        <w:t xml:space="preserve"> at the </w:t>
      </w:r>
      <w:r w:rsidR="00136964" w:rsidRPr="00C728C7">
        <w:rPr>
          <w:rFonts w:ascii="Times New Roman" w:hAnsi="Times New Roman"/>
          <w:sz w:val="24"/>
          <w:szCs w:val="24"/>
        </w:rPr>
        <w:t>5</w:t>
      </w:r>
      <w:r w:rsidR="00716175" w:rsidRPr="00C728C7">
        <w:rPr>
          <w:rFonts w:ascii="Times New Roman" w:hAnsi="Times New Roman"/>
          <w:sz w:val="24"/>
          <w:szCs w:val="24"/>
        </w:rPr>
        <w:t>% significance level</w:t>
      </w:r>
      <w:r w:rsidR="009D0F86" w:rsidRPr="00C728C7">
        <w:rPr>
          <w:rFonts w:ascii="Times New Roman" w:hAnsi="Times New Roman"/>
          <w:sz w:val="24"/>
          <w:szCs w:val="24"/>
        </w:rPr>
        <w:t>.</w:t>
      </w:r>
      <w:r w:rsidR="005E5298">
        <w:rPr>
          <w:rStyle w:val="FootnoteReference"/>
          <w:rFonts w:ascii="Times New Roman" w:hAnsi="Times New Roman"/>
          <w:sz w:val="24"/>
          <w:szCs w:val="24"/>
        </w:rPr>
        <w:footnoteReference w:id="14"/>
      </w:r>
      <w:r w:rsidR="009D0F86" w:rsidRPr="00C728C7">
        <w:rPr>
          <w:rFonts w:ascii="Times New Roman" w:hAnsi="Times New Roman"/>
          <w:sz w:val="24"/>
          <w:szCs w:val="24"/>
        </w:rPr>
        <w:t xml:space="preserve"> </w:t>
      </w:r>
      <w:r w:rsidR="004155FC" w:rsidRPr="000422A2">
        <w:rPr>
          <w:rFonts w:ascii="Times New Roman" w:hAnsi="Times New Roman"/>
          <w:sz w:val="24"/>
          <w:szCs w:val="24"/>
        </w:rPr>
        <w:t>We follow the RESET test procedure as outlined in Santos Silva and Tenreyro (2006)</w:t>
      </w:r>
      <w:r w:rsidR="00097C98" w:rsidRPr="000422A2">
        <w:rPr>
          <w:rFonts w:ascii="Times New Roman" w:hAnsi="Times New Roman"/>
          <w:sz w:val="24"/>
          <w:szCs w:val="24"/>
        </w:rPr>
        <w:t>.</w:t>
      </w:r>
      <w:r w:rsidR="00097C98">
        <w:rPr>
          <w:rFonts w:ascii="Times New Roman" w:hAnsi="Times New Roman"/>
          <w:sz w:val="24"/>
          <w:szCs w:val="24"/>
        </w:rPr>
        <w:t xml:space="preserve"> </w:t>
      </w:r>
      <w:r w:rsidR="00E814E9">
        <w:rPr>
          <w:rFonts w:ascii="Times New Roman" w:hAnsi="Times New Roman"/>
          <w:sz w:val="24"/>
          <w:szCs w:val="24"/>
        </w:rPr>
        <w:t>Based on</w:t>
      </w:r>
      <w:r w:rsidR="00E814E9" w:rsidRPr="00C728C7">
        <w:rPr>
          <w:rFonts w:ascii="Times New Roman" w:hAnsi="Times New Roman"/>
          <w:sz w:val="24"/>
          <w:szCs w:val="24"/>
        </w:rPr>
        <w:t xml:space="preserve"> </w:t>
      </w:r>
      <w:r w:rsidR="00E814E9">
        <w:rPr>
          <w:rFonts w:ascii="Times New Roman" w:hAnsi="Times New Roman"/>
          <w:sz w:val="24"/>
          <w:szCs w:val="24"/>
        </w:rPr>
        <w:t>the</w:t>
      </w:r>
      <w:r w:rsidR="00E814E9" w:rsidRPr="00C728C7">
        <w:rPr>
          <w:rFonts w:ascii="Times New Roman" w:hAnsi="Times New Roman"/>
          <w:sz w:val="24"/>
          <w:szCs w:val="24"/>
        </w:rPr>
        <w:t xml:space="preserve"> diagnostic and model selection tests</w:t>
      </w:r>
      <w:r w:rsidR="00E814E9">
        <w:rPr>
          <w:rFonts w:ascii="Times New Roman" w:hAnsi="Times New Roman"/>
          <w:sz w:val="24"/>
          <w:szCs w:val="24"/>
        </w:rPr>
        <w:t xml:space="preserve">, </w:t>
      </w:r>
      <w:r w:rsidR="00435F7A" w:rsidRPr="00C728C7">
        <w:rPr>
          <w:rFonts w:ascii="Times New Roman" w:hAnsi="Times New Roman"/>
          <w:sz w:val="24"/>
          <w:szCs w:val="24"/>
        </w:rPr>
        <w:t xml:space="preserve">OLS and Tobit </w:t>
      </w:r>
      <w:r w:rsidR="003364B7">
        <w:rPr>
          <w:rFonts w:ascii="Times New Roman" w:hAnsi="Times New Roman"/>
          <w:sz w:val="24"/>
          <w:szCs w:val="24"/>
        </w:rPr>
        <w:t>are therefore</w:t>
      </w:r>
      <w:r w:rsidR="00435F7A" w:rsidRPr="00C728C7">
        <w:rPr>
          <w:rFonts w:ascii="Times New Roman" w:hAnsi="Times New Roman"/>
          <w:sz w:val="24"/>
          <w:szCs w:val="24"/>
        </w:rPr>
        <w:t xml:space="preserve"> given </w:t>
      </w:r>
      <w:r w:rsidR="00E814E9">
        <w:rPr>
          <w:rFonts w:ascii="Times New Roman" w:hAnsi="Times New Roman"/>
          <w:sz w:val="24"/>
          <w:szCs w:val="24"/>
        </w:rPr>
        <w:t>less weight</w:t>
      </w:r>
      <w:r w:rsidR="00E814E9" w:rsidRPr="00E814E9">
        <w:rPr>
          <w:rFonts w:ascii="Times New Roman" w:hAnsi="Times New Roman"/>
          <w:sz w:val="24"/>
          <w:szCs w:val="24"/>
        </w:rPr>
        <w:t xml:space="preserve"> </w:t>
      </w:r>
      <w:r w:rsidR="00E814E9">
        <w:rPr>
          <w:rFonts w:ascii="Times New Roman" w:hAnsi="Times New Roman"/>
          <w:sz w:val="24"/>
          <w:szCs w:val="24"/>
        </w:rPr>
        <w:t>in evaluating our results</w:t>
      </w:r>
      <w:r w:rsidR="00435F7A" w:rsidRPr="00C728C7">
        <w:rPr>
          <w:rFonts w:ascii="Times New Roman" w:hAnsi="Times New Roman"/>
          <w:sz w:val="24"/>
          <w:szCs w:val="24"/>
        </w:rPr>
        <w:t xml:space="preserve">. However, </w:t>
      </w:r>
      <w:r w:rsidR="00E814E9">
        <w:rPr>
          <w:rFonts w:ascii="Times New Roman" w:hAnsi="Times New Roman"/>
          <w:sz w:val="24"/>
          <w:szCs w:val="24"/>
        </w:rPr>
        <w:t xml:space="preserve">we report the results for </w:t>
      </w:r>
      <w:r w:rsidR="00435F7A" w:rsidRPr="00C728C7">
        <w:rPr>
          <w:rFonts w:ascii="Times New Roman" w:hAnsi="Times New Roman"/>
          <w:sz w:val="24"/>
          <w:szCs w:val="24"/>
        </w:rPr>
        <w:t>these two estimation</w:t>
      </w:r>
      <w:r w:rsidR="00026AE3">
        <w:rPr>
          <w:rFonts w:ascii="Times New Roman" w:hAnsi="Times New Roman"/>
          <w:sz w:val="24"/>
          <w:szCs w:val="24"/>
        </w:rPr>
        <w:t xml:space="preserve"> methods</w:t>
      </w:r>
      <w:r w:rsidR="00435F7A" w:rsidRPr="00C728C7">
        <w:rPr>
          <w:rFonts w:ascii="Times New Roman" w:hAnsi="Times New Roman"/>
          <w:sz w:val="24"/>
          <w:szCs w:val="24"/>
        </w:rPr>
        <w:t xml:space="preserve"> </w:t>
      </w:r>
      <w:r w:rsidR="00E814E9">
        <w:rPr>
          <w:rFonts w:ascii="Times New Roman" w:hAnsi="Times New Roman"/>
          <w:sz w:val="24"/>
          <w:szCs w:val="24"/>
        </w:rPr>
        <w:t xml:space="preserve">as they </w:t>
      </w:r>
      <w:r w:rsidR="00435F7A" w:rsidRPr="00C728C7">
        <w:rPr>
          <w:rFonts w:ascii="Times New Roman" w:hAnsi="Times New Roman"/>
          <w:sz w:val="24"/>
          <w:szCs w:val="24"/>
        </w:rPr>
        <w:t xml:space="preserve">are the most popular in previous studies applying the KK model (See Table A1 in the Appendix). </w:t>
      </w:r>
    </w:p>
    <w:p w14:paraId="6BB8B47D" w14:textId="32C29E4C" w:rsidR="00BF7AD0" w:rsidRPr="00C728C7" w:rsidRDefault="00A1263A"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As noted in section 5, the LH model is nested in the ET2T model, with the former imposing the restriction </w:t>
      </w:r>
      <w:del w:id="81" w:author="Author">
        <w:r w:rsidRPr="003364B7" w:rsidDel="00A3389C">
          <w:rPr>
            <w:rFonts w:ascii="Symbol" w:hAnsi="Symbol"/>
            <w:i/>
            <w:sz w:val="24"/>
            <w:szCs w:val="24"/>
          </w:rPr>
          <w:delText></w:delText>
        </w:r>
        <w:r w:rsidRPr="00C728C7" w:rsidDel="00A3389C">
          <w:rPr>
            <w:rStyle w:val="Hyperlink"/>
            <w:rFonts w:ascii="Times New Roman" w:hAnsi="Times New Roman"/>
            <w:color w:val="auto"/>
            <w:sz w:val="24"/>
            <w:szCs w:val="24"/>
            <w:u w:val="none"/>
          </w:rPr>
          <w:delText xml:space="preserve"> = 0</w:delText>
        </w:r>
        <w:r w:rsidDel="00A3389C">
          <w:rPr>
            <w:rStyle w:val="Hyperlink"/>
            <w:rFonts w:ascii="Times New Roman" w:hAnsi="Times New Roman"/>
            <w:color w:val="auto"/>
            <w:sz w:val="24"/>
            <w:szCs w:val="24"/>
            <w:u w:val="none"/>
          </w:rPr>
          <w:delText>, i.e.,</w:delText>
        </w:r>
        <w:r w:rsidRPr="00A1263A" w:rsidDel="00A3389C">
          <w:rPr>
            <w:rFonts w:ascii="Times New Roman" w:hAnsi="Times New Roman"/>
            <w:sz w:val="24"/>
            <w:szCs w:val="24"/>
          </w:rPr>
          <w:delText xml:space="preserve"> </w:delText>
        </w:r>
      </w:del>
      <w:ins w:id="82" w:author="Author">
        <w:r w:rsidR="00A3389C">
          <w:rPr>
            <w:rFonts w:ascii="Times New Roman" w:hAnsi="Times New Roman"/>
            <w:sz w:val="24"/>
            <w:szCs w:val="24"/>
          </w:rPr>
          <w:t xml:space="preserve">that </w:t>
        </w:r>
      </w:ins>
      <w:r w:rsidRPr="00C728C7">
        <w:rPr>
          <w:rFonts w:ascii="Times New Roman" w:hAnsi="Times New Roman"/>
          <w:sz w:val="24"/>
          <w:szCs w:val="24"/>
        </w:rPr>
        <w:t xml:space="preserve">the mechanisms generating the zeros and positive FDI </w:t>
      </w:r>
      <w:r>
        <w:rPr>
          <w:rFonts w:ascii="Times New Roman" w:hAnsi="Times New Roman"/>
          <w:sz w:val="24"/>
          <w:szCs w:val="24"/>
        </w:rPr>
        <w:t xml:space="preserve">values </w:t>
      </w:r>
      <w:r w:rsidRPr="00C728C7">
        <w:rPr>
          <w:rFonts w:ascii="Times New Roman" w:hAnsi="Times New Roman"/>
          <w:sz w:val="24"/>
          <w:szCs w:val="24"/>
        </w:rPr>
        <w:t xml:space="preserve">are </w:t>
      </w:r>
      <w:r>
        <w:rPr>
          <w:rFonts w:ascii="Times New Roman" w:hAnsi="Times New Roman"/>
          <w:sz w:val="24"/>
          <w:szCs w:val="24"/>
        </w:rPr>
        <w:t xml:space="preserve">uncorrelated. </w:t>
      </w:r>
      <w:r w:rsidR="00A45909" w:rsidRPr="00C728C7">
        <w:rPr>
          <w:rFonts w:ascii="Times New Roman" w:hAnsi="Times New Roman"/>
          <w:sz w:val="24"/>
          <w:szCs w:val="24"/>
        </w:rPr>
        <w:t xml:space="preserve">The </w:t>
      </w:r>
      <w:r w:rsidR="00B163A0" w:rsidRPr="00C728C7">
        <w:rPr>
          <w:rFonts w:ascii="Times New Roman" w:hAnsi="Times New Roman"/>
          <w:sz w:val="24"/>
          <w:szCs w:val="24"/>
        </w:rPr>
        <w:t xml:space="preserve">LR test </w:t>
      </w:r>
      <w:r>
        <w:rPr>
          <w:rFonts w:ascii="Times New Roman" w:hAnsi="Times New Roman"/>
          <w:sz w:val="24"/>
          <w:szCs w:val="24"/>
        </w:rPr>
        <w:t xml:space="preserve">reported in Table 4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LH and PPML, </w:t>
      </w:r>
      <w:r w:rsidR="00136964" w:rsidRPr="00C728C7">
        <w:rPr>
          <w:rFonts w:ascii="Times New Roman" w:hAnsi="Times New Roman"/>
          <w:sz w:val="24"/>
          <w:szCs w:val="24"/>
        </w:rPr>
        <w:t>or</w:t>
      </w:r>
      <w:r w:rsidR="00A45909" w:rsidRPr="00C728C7">
        <w:rPr>
          <w:rFonts w:ascii="Times New Roman" w:hAnsi="Times New Roman"/>
          <w:sz w:val="24"/>
          <w:szCs w:val="24"/>
        </w:rPr>
        <w:t xml:space="preserve"> between ET2T and PPML. </w:t>
      </w:r>
      <w:r w:rsidR="001F2CB8" w:rsidRPr="00C728C7">
        <w:rPr>
          <w:rFonts w:ascii="Times New Roman" w:hAnsi="Times New Roman"/>
          <w:sz w:val="24"/>
          <w:szCs w:val="24"/>
        </w:rPr>
        <w:t xml:space="preserve">Therefore, </w:t>
      </w:r>
      <w:r w:rsidR="005E5298">
        <w:rPr>
          <w:rFonts w:ascii="Times New Roman" w:hAnsi="Times New Roman"/>
          <w:sz w:val="24"/>
          <w:szCs w:val="24"/>
        </w:rPr>
        <w:t xml:space="preserve">the various tests in Table 4 lead </w:t>
      </w:r>
      <w:r w:rsidR="005E5298" w:rsidRPr="000121E5">
        <w:rPr>
          <w:rFonts w:ascii="Times New Roman" w:hAnsi="Times New Roman"/>
          <w:sz w:val="24"/>
          <w:szCs w:val="24"/>
        </w:rPr>
        <w:t>us to</w:t>
      </w:r>
      <w:r w:rsidR="00A45909" w:rsidRPr="000121E5">
        <w:rPr>
          <w:rFonts w:ascii="Times New Roman" w:hAnsi="Times New Roman"/>
          <w:sz w:val="24"/>
          <w:szCs w:val="24"/>
        </w:rPr>
        <w:t xml:space="preserve"> draw conclusions </w:t>
      </w:r>
      <w:r w:rsidR="00771036" w:rsidRPr="000121E5">
        <w:rPr>
          <w:rFonts w:ascii="Times New Roman" w:hAnsi="Times New Roman"/>
          <w:sz w:val="24"/>
          <w:szCs w:val="24"/>
        </w:rPr>
        <w:t xml:space="preserve">primarily </w:t>
      </w:r>
      <w:r w:rsidR="00A45909" w:rsidRPr="000121E5">
        <w:rPr>
          <w:rFonts w:ascii="Times New Roman" w:hAnsi="Times New Roman"/>
          <w:sz w:val="24"/>
          <w:szCs w:val="24"/>
        </w:rPr>
        <w:t>based</w:t>
      </w:r>
      <w:r w:rsidR="00A45909" w:rsidRPr="00C728C7">
        <w:rPr>
          <w:rFonts w:ascii="Times New Roman" w:hAnsi="Times New Roman"/>
          <w:sz w:val="24"/>
          <w:szCs w:val="24"/>
        </w:rPr>
        <w:t xml:space="preserve"> on both LH and PPML.</w:t>
      </w:r>
      <w:r w:rsidR="00026AE3">
        <w:rPr>
          <w:rFonts w:ascii="Times New Roman" w:hAnsi="Times New Roman"/>
          <w:sz w:val="24"/>
          <w:szCs w:val="24"/>
        </w:rPr>
        <w:t xml:space="preserve"> For comparison</w:t>
      </w:r>
      <w:r w:rsidR="006663B9" w:rsidRPr="00C728C7">
        <w:rPr>
          <w:rFonts w:ascii="Times New Roman" w:hAnsi="Times New Roman"/>
          <w:sz w:val="24"/>
          <w:szCs w:val="24"/>
        </w:rPr>
        <w:t xml:space="preserve">, </w:t>
      </w:r>
      <w:r w:rsidR="00BF7AD0" w:rsidRPr="00C728C7">
        <w:rPr>
          <w:rFonts w:ascii="Times New Roman" w:hAnsi="Times New Roman"/>
          <w:sz w:val="24"/>
          <w:szCs w:val="24"/>
        </w:rPr>
        <w:t>we present empirical results from</w:t>
      </w:r>
      <w:r w:rsidR="00136964" w:rsidRPr="00C728C7">
        <w:rPr>
          <w:rFonts w:ascii="Times New Roman" w:hAnsi="Times New Roman"/>
          <w:sz w:val="24"/>
          <w:szCs w:val="24"/>
        </w:rPr>
        <w:t xml:space="preserve"> the</w:t>
      </w:r>
      <w:r w:rsidR="00BF7AD0" w:rsidRPr="00C728C7">
        <w:rPr>
          <w:rFonts w:ascii="Times New Roman" w:hAnsi="Times New Roman"/>
          <w:sz w:val="24"/>
          <w:szCs w:val="24"/>
        </w:rPr>
        <w:t xml:space="preserve"> other estimation methods to </w:t>
      </w:r>
      <w:r>
        <w:rPr>
          <w:rFonts w:ascii="Times New Roman" w:hAnsi="Times New Roman"/>
          <w:sz w:val="24"/>
          <w:szCs w:val="24"/>
        </w:rPr>
        <w:t>show the degree of agreement or conflict between the different methods.</w:t>
      </w:r>
      <w:r w:rsidR="00BF7AD0" w:rsidRPr="00C728C7">
        <w:rPr>
          <w:rFonts w:ascii="Times New Roman" w:hAnsi="Times New Roman"/>
          <w:sz w:val="24"/>
          <w:szCs w:val="24"/>
        </w:rPr>
        <w:t xml:space="preserve"> We do not report results from ET2T becau</w:t>
      </w:r>
      <w:r w:rsidR="0015625B" w:rsidRPr="00C728C7">
        <w:rPr>
          <w:rFonts w:ascii="Times New Roman" w:hAnsi="Times New Roman"/>
          <w:sz w:val="24"/>
          <w:szCs w:val="24"/>
        </w:rPr>
        <w:t>se they are very similar to LH</w:t>
      </w:r>
      <w:ins w:id="83" w:author="Author">
        <w:r w:rsidR="00D350BC">
          <w:rPr>
            <w:rFonts w:ascii="Times New Roman" w:hAnsi="Times New Roman"/>
            <w:sz w:val="24"/>
            <w:szCs w:val="24"/>
          </w:rPr>
          <w:t xml:space="preserve"> and the LR test from the ET2T model implies that the LH model is appropriate</w:t>
        </w:r>
      </w:ins>
      <w:r w:rsidR="0015625B" w:rsidRPr="00C728C7">
        <w:rPr>
          <w:rFonts w:ascii="Times New Roman" w:hAnsi="Times New Roman"/>
          <w:sz w:val="24"/>
          <w:szCs w:val="24"/>
        </w:rPr>
        <w:t xml:space="preserve">. </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3364B7"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3364B7">
        <w:rPr>
          <w:rFonts w:ascii="Times New Roman" w:hAnsi="Times New Roman"/>
          <w:i/>
          <w:sz w:val="24"/>
          <w:szCs w:val="24"/>
        </w:rPr>
        <w:t xml:space="preserve">Results without </w:t>
      </w:r>
      <w:r w:rsidR="00EF4DB5" w:rsidRPr="003364B7">
        <w:rPr>
          <w:rFonts w:ascii="Times New Roman" w:hAnsi="Times New Roman"/>
          <w:i/>
          <w:sz w:val="24"/>
          <w:szCs w:val="24"/>
        </w:rPr>
        <w:t>controlling for country fixed effects</w:t>
      </w:r>
    </w:p>
    <w:p w14:paraId="59407D24" w14:textId="2CCCC47D" w:rsidR="008B644C" w:rsidRPr="008B644C" w:rsidDel="00CD7B7F" w:rsidRDefault="008B644C" w:rsidP="00CD7B7F">
      <w:pPr>
        <w:spacing w:after="0" w:line="360" w:lineRule="auto"/>
        <w:ind w:firstLine="426"/>
        <w:jc w:val="both"/>
        <w:rPr>
          <w:del w:id="84" w:author="Author"/>
          <w:rFonts w:ascii="Times New Roman" w:hAnsi="Times New Roman"/>
          <w:sz w:val="24"/>
          <w:szCs w:val="24"/>
        </w:rPr>
      </w:pPr>
      <w:r w:rsidRPr="008B644C">
        <w:rPr>
          <w:rFonts w:ascii="Times New Roman" w:hAnsi="Times New Roman"/>
          <w:sz w:val="24"/>
          <w:szCs w:val="24"/>
        </w:rPr>
        <w:t>Before discussing the main regression results, we first report results without controlling for source and host count</w:t>
      </w:r>
      <w:r w:rsidR="00846B4C">
        <w:rPr>
          <w:rFonts w:ascii="Times New Roman" w:hAnsi="Times New Roman"/>
          <w:sz w:val="24"/>
          <w:szCs w:val="24"/>
        </w:rPr>
        <w:t xml:space="preserve">ry </w:t>
      </w:r>
      <w:r w:rsidR="00DD1994" w:rsidRPr="000422A2">
        <w:rPr>
          <w:rFonts w:ascii="Times New Roman" w:hAnsi="Times New Roman"/>
          <w:sz w:val="24"/>
          <w:szCs w:val="24"/>
        </w:rPr>
        <w:t>fixed effects (FEs)</w:t>
      </w:r>
      <w:r w:rsidR="00846B4C">
        <w:rPr>
          <w:rFonts w:ascii="Times New Roman" w:hAnsi="Times New Roman"/>
          <w:sz w:val="24"/>
          <w:szCs w:val="24"/>
        </w:rPr>
        <w:t xml:space="preserve"> (but retaining year FEs)</w:t>
      </w:r>
      <w:r w:rsidR="007B0D03">
        <w:rPr>
          <w:rFonts w:ascii="Times New Roman" w:hAnsi="Times New Roman"/>
          <w:sz w:val="24"/>
          <w:szCs w:val="24"/>
        </w:rPr>
        <w:t xml:space="preserve">, as several papers applying the KK model exclude country FEs. For example, </w:t>
      </w:r>
      <w:r w:rsidR="00A26AEF" w:rsidRPr="00A26AEF">
        <w:rPr>
          <w:rFonts w:ascii="Times New Roman" w:hAnsi="Times New Roman"/>
          <w:sz w:val="24"/>
          <w:szCs w:val="24"/>
        </w:rPr>
        <w:t>Blonigen, Davies and Head (2003)</w:t>
      </w:r>
      <w:r w:rsidR="00A26AEF">
        <w:rPr>
          <w:rFonts w:ascii="Times New Roman" w:hAnsi="Times New Roman"/>
          <w:sz w:val="24"/>
          <w:szCs w:val="24"/>
        </w:rPr>
        <w:t xml:space="preserve"> report that including </w:t>
      </w:r>
      <w:r w:rsidR="00A26AEF" w:rsidRPr="000422A2">
        <w:rPr>
          <w:rFonts w:ascii="Times New Roman" w:hAnsi="Times New Roman"/>
          <w:sz w:val="24"/>
          <w:szCs w:val="24"/>
        </w:rPr>
        <w:t xml:space="preserve">country </w:t>
      </w:r>
      <w:bookmarkStart w:id="85" w:name="_Hlk39425630"/>
      <w:r w:rsidR="00DD1994" w:rsidRPr="000422A2">
        <w:rPr>
          <w:rFonts w:ascii="Times New Roman" w:hAnsi="Times New Roman"/>
          <w:sz w:val="24"/>
          <w:szCs w:val="24"/>
        </w:rPr>
        <w:t>FEs</w:t>
      </w:r>
      <w:bookmarkEnd w:id="85"/>
      <w:r w:rsidR="00A26AEF" w:rsidRPr="000422A2">
        <w:rPr>
          <w:rFonts w:ascii="Times New Roman" w:hAnsi="Times New Roman"/>
          <w:sz w:val="24"/>
          <w:szCs w:val="24"/>
        </w:rPr>
        <w:t xml:space="preserve"> leaves their results unchanged, whereas</w:t>
      </w:r>
      <w:r w:rsidRPr="000422A2">
        <w:rPr>
          <w:rFonts w:ascii="Times New Roman" w:hAnsi="Times New Roman"/>
          <w:sz w:val="24"/>
          <w:szCs w:val="24"/>
        </w:rPr>
        <w:t xml:space="preserve"> Davies</w:t>
      </w:r>
      <w:r w:rsidR="008263AD" w:rsidRPr="000422A2">
        <w:rPr>
          <w:rFonts w:ascii="Times New Roman" w:hAnsi="Times New Roman"/>
          <w:sz w:val="24"/>
          <w:szCs w:val="24"/>
        </w:rPr>
        <w:t xml:space="preserve"> (2008)</w:t>
      </w:r>
      <w:r w:rsidR="00C30098" w:rsidRPr="000422A2">
        <w:rPr>
          <w:rFonts w:ascii="Times New Roman" w:hAnsi="Times New Roman"/>
          <w:sz w:val="24"/>
          <w:szCs w:val="24"/>
        </w:rPr>
        <w:t>,</w:t>
      </w:r>
      <w:r w:rsidRPr="000422A2">
        <w:rPr>
          <w:rFonts w:ascii="Times New Roman" w:hAnsi="Times New Roman"/>
          <w:sz w:val="24"/>
          <w:szCs w:val="24"/>
        </w:rPr>
        <w:t xml:space="preserve"> </w:t>
      </w:r>
      <w:r w:rsidR="0060739B" w:rsidRPr="000422A2">
        <w:rPr>
          <w:rFonts w:ascii="Times New Roman" w:hAnsi="Times New Roman"/>
          <w:sz w:val="24"/>
          <w:szCs w:val="24"/>
        </w:rPr>
        <w:t xml:space="preserve">Bergstrand and Egger (2013), </w:t>
      </w:r>
      <w:r w:rsidRPr="000422A2">
        <w:rPr>
          <w:rFonts w:ascii="Times New Roman" w:hAnsi="Times New Roman"/>
          <w:sz w:val="24"/>
          <w:szCs w:val="24"/>
        </w:rPr>
        <w:t>and Stack, Ravishankar and Pentecost (2015)</w:t>
      </w:r>
      <w:r w:rsidR="00A26AEF" w:rsidRPr="000422A2">
        <w:rPr>
          <w:rFonts w:ascii="Times New Roman" w:hAnsi="Times New Roman"/>
          <w:sz w:val="24"/>
          <w:szCs w:val="24"/>
        </w:rPr>
        <w:t xml:space="preserve"> do not </w:t>
      </w:r>
      <w:r w:rsidR="00DC5595" w:rsidRPr="000422A2">
        <w:rPr>
          <w:rFonts w:ascii="Times New Roman" w:hAnsi="Times New Roman"/>
          <w:sz w:val="24"/>
          <w:szCs w:val="24"/>
        </w:rPr>
        <w:t>consider</w:t>
      </w:r>
      <w:r w:rsidR="00FE513B" w:rsidRPr="000422A2">
        <w:rPr>
          <w:rFonts w:ascii="Times New Roman" w:hAnsi="Times New Roman"/>
          <w:sz w:val="24"/>
          <w:szCs w:val="24"/>
        </w:rPr>
        <w:t xml:space="preserve"> </w:t>
      </w:r>
      <w:r w:rsidR="00DC5595" w:rsidRPr="000422A2">
        <w:rPr>
          <w:rFonts w:ascii="Times New Roman" w:hAnsi="Times New Roman"/>
          <w:sz w:val="24"/>
          <w:szCs w:val="24"/>
        </w:rPr>
        <w:t xml:space="preserve">country </w:t>
      </w:r>
      <w:r w:rsidR="00DD1994" w:rsidRPr="000422A2">
        <w:rPr>
          <w:rFonts w:ascii="Times New Roman" w:hAnsi="Times New Roman"/>
          <w:sz w:val="24"/>
          <w:szCs w:val="24"/>
        </w:rPr>
        <w:t xml:space="preserve">FEs </w:t>
      </w:r>
      <w:r w:rsidR="00DC5595" w:rsidRPr="000422A2">
        <w:rPr>
          <w:rFonts w:ascii="Times New Roman" w:hAnsi="Times New Roman"/>
          <w:sz w:val="24"/>
          <w:szCs w:val="24"/>
        </w:rPr>
        <w:t>in</w:t>
      </w:r>
      <w:r w:rsidR="00A26AEF" w:rsidRPr="000422A2">
        <w:rPr>
          <w:rFonts w:ascii="Times New Roman" w:hAnsi="Times New Roman"/>
          <w:sz w:val="24"/>
          <w:szCs w:val="24"/>
        </w:rPr>
        <w:t xml:space="preserve"> their regressions</w:t>
      </w:r>
      <w:r w:rsidRPr="000422A2">
        <w:rPr>
          <w:rFonts w:ascii="Times New Roman" w:hAnsi="Times New Roman"/>
          <w:sz w:val="24"/>
          <w:szCs w:val="24"/>
        </w:rPr>
        <w:t xml:space="preserve">. </w:t>
      </w:r>
      <w:r w:rsidR="00A26AEF" w:rsidRPr="000422A2">
        <w:rPr>
          <w:rFonts w:ascii="Times New Roman" w:hAnsi="Times New Roman"/>
          <w:sz w:val="24"/>
          <w:szCs w:val="24"/>
        </w:rPr>
        <w:t>Our r</w:t>
      </w:r>
      <w:r w:rsidRPr="000422A2">
        <w:rPr>
          <w:rFonts w:ascii="Times New Roman" w:hAnsi="Times New Roman"/>
          <w:sz w:val="24"/>
          <w:szCs w:val="24"/>
        </w:rPr>
        <w:t xml:space="preserve">esults </w:t>
      </w:r>
      <w:r w:rsidR="00A26AEF" w:rsidRPr="000422A2">
        <w:rPr>
          <w:rFonts w:ascii="Times New Roman" w:hAnsi="Times New Roman"/>
          <w:sz w:val="24"/>
          <w:szCs w:val="24"/>
        </w:rPr>
        <w:t>with</w:t>
      </w:r>
      <w:r w:rsidR="007B0D03" w:rsidRPr="000422A2">
        <w:rPr>
          <w:rFonts w:ascii="Times New Roman" w:hAnsi="Times New Roman"/>
          <w:sz w:val="24"/>
          <w:szCs w:val="24"/>
        </w:rPr>
        <w:t>out</w:t>
      </w:r>
      <w:r w:rsidR="00A26AEF" w:rsidRPr="000422A2">
        <w:rPr>
          <w:rFonts w:ascii="Times New Roman" w:hAnsi="Times New Roman"/>
          <w:sz w:val="24"/>
          <w:szCs w:val="24"/>
        </w:rPr>
        <w:t xml:space="preserve"> country </w:t>
      </w:r>
      <w:r w:rsidR="00DD1994" w:rsidRPr="000422A2">
        <w:rPr>
          <w:rFonts w:ascii="Times New Roman" w:hAnsi="Times New Roman"/>
          <w:sz w:val="24"/>
          <w:szCs w:val="24"/>
        </w:rPr>
        <w:t xml:space="preserve">FEs </w:t>
      </w:r>
      <w:r w:rsidR="00FE513B" w:rsidRPr="000422A2">
        <w:rPr>
          <w:rFonts w:ascii="Times New Roman" w:hAnsi="Times New Roman"/>
          <w:sz w:val="24"/>
          <w:szCs w:val="24"/>
        </w:rPr>
        <w:t>are presented</w:t>
      </w:r>
      <w:r w:rsidRPr="008B644C">
        <w:rPr>
          <w:rFonts w:ascii="Times New Roman" w:hAnsi="Times New Roman"/>
          <w:sz w:val="24"/>
          <w:szCs w:val="24"/>
        </w:rPr>
        <w:t xml:space="preserve"> in Table 5. </w:t>
      </w:r>
    </w:p>
    <w:p w14:paraId="581C4767" w14:textId="54C3C131" w:rsidR="008B644C" w:rsidRDefault="008B644C" w:rsidP="00CD7B7F">
      <w:pPr>
        <w:spacing w:after="0" w:line="360" w:lineRule="auto"/>
        <w:ind w:firstLine="426"/>
        <w:jc w:val="both"/>
        <w:rPr>
          <w:rFonts w:ascii="Times New Roman" w:hAnsi="Times New Roman"/>
          <w:sz w:val="24"/>
          <w:szCs w:val="24"/>
        </w:rPr>
      </w:pPr>
      <w:commentRangeStart w:id="86"/>
      <w:del w:id="87" w:author="Author">
        <w:r w:rsidRPr="008B644C" w:rsidDel="00CD7B7F">
          <w:rPr>
            <w:rFonts w:ascii="Times New Roman" w:hAnsi="Times New Roman"/>
            <w:sz w:val="24"/>
            <w:szCs w:val="24"/>
          </w:rPr>
          <w:delText xml:space="preserve">Estimated coefficients </w:delText>
        </w:r>
        <w:commentRangeEnd w:id="86"/>
        <w:r w:rsidR="008C0484" w:rsidDel="00CD7B7F">
          <w:rPr>
            <w:rStyle w:val="CommentReference"/>
          </w:rPr>
          <w:commentReference w:id="86"/>
        </w:r>
        <w:r w:rsidRPr="008B644C" w:rsidDel="00CD7B7F">
          <w:rPr>
            <w:rFonts w:ascii="Times New Roman" w:hAnsi="Times New Roman"/>
            <w:sz w:val="24"/>
            <w:szCs w:val="24"/>
          </w:rPr>
          <w:delText xml:space="preserve">from OLS and Tobit are considerably larger than from PPML and LH because the latter two estimation methods assume an exponential function rather than a linear function of the dependent variable. </w:delText>
        </w:r>
        <w:commentRangeStart w:id="88"/>
        <w:r w:rsidR="00312E78" w:rsidRPr="00312E78" w:rsidDel="00CD7B7F">
          <w:rPr>
            <w:rFonts w:ascii="Times New Roman" w:hAnsi="Times New Roman"/>
            <w:sz w:val="24"/>
            <w:szCs w:val="24"/>
          </w:rPr>
          <w:delText xml:space="preserve">PPML and LH </w:delText>
        </w:r>
        <w:r w:rsidR="00312E78" w:rsidDel="00CD7B7F">
          <w:rPr>
            <w:rFonts w:ascii="Times New Roman" w:hAnsi="Times New Roman"/>
            <w:sz w:val="24"/>
            <w:szCs w:val="24"/>
          </w:rPr>
          <w:delText>models</w:delText>
        </w:r>
        <w:r w:rsidR="00312E78" w:rsidRPr="00312E78" w:rsidDel="00CD7B7F">
          <w:rPr>
            <w:rFonts w:ascii="Times New Roman" w:hAnsi="Times New Roman"/>
            <w:sz w:val="24"/>
            <w:szCs w:val="24"/>
          </w:rPr>
          <w:delText xml:space="preserve"> are in log-log form </w:delText>
        </w:r>
        <w:commentRangeEnd w:id="88"/>
        <w:r w:rsidR="0002698D" w:rsidDel="00CD7B7F">
          <w:rPr>
            <w:rStyle w:val="CommentReference"/>
          </w:rPr>
          <w:commentReference w:id="88"/>
        </w:r>
        <w:r w:rsidR="00312E78" w:rsidRPr="00312E78" w:rsidDel="00CD7B7F">
          <w:rPr>
            <w:rFonts w:ascii="Times New Roman" w:hAnsi="Times New Roman"/>
            <w:sz w:val="24"/>
            <w:szCs w:val="24"/>
          </w:rPr>
          <w:delText xml:space="preserve">and </w:delText>
        </w:r>
        <w:r w:rsidR="00312E78" w:rsidRPr="00312E78" w:rsidDel="00CD7B7F">
          <w:rPr>
            <w:rFonts w:ascii="Times New Roman" w:hAnsi="Times New Roman"/>
            <w:sz w:val="24"/>
            <w:szCs w:val="24"/>
          </w:rPr>
          <w:lastRenderedPageBreak/>
          <w:delText xml:space="preserve">produce coefficients of </w:delText>
        </w:r>
        <w:commentRangeStart w:id="89"/>
        <w:r w:rsidR="00312E78" w:rsidRPr="00312E78" w:rsidDel="00CD7B7F">
          <w:rPr>
            <w:rFonts w:ascii="Times New Roman" w:hAnsi="Times New Roman"/>
            <w:sz w:val="24"/>
            <w:szCs w:val="24"/>
          </w:rPr>
          <w:delText>reasonable size</w:delText>
        </w:r>
        <w:commentRangeEnd w:id="89"/>
        <w:r w:rsidR="0002698D" w:rsidDel="00CD7B7F">
          <w:rPr>
            <w:rStyle w:val="CommentReference"/>
          </w:rPr>
          <w:commentReference w:id="89"/>
        </w:r>
        <w:r w:rsidR="00312E78" w:rsidRPr="00312E78" w:rsidDel="00CD7B7F">
          <w:rPr>
            <w:rFonts w:ascii="Times New Roman" w:hAnsi="Times New Roman"/>
            <w:sz w:val="24"/>
            <w:szCs w:val="24"/>
          </w:rPr>
          <w:delText>, whereas OLS and Tobit are in levels form.</w:delText>
        </w:r>
        <w:r w:rsidR="00A4623F" w:rsidDel="00CD7B7F">
          <w:rPr>
            <w:rFonts w:ascii="Times New Roman" w:hAnsi="Times New Roman"/>
            <w:sz w:val="24"/>
            <w:szCs w:val="24"/>
          </w:rPr>
          <w:delText xml:space="preserve"> </w:delText>
        </w:r>
      </w:del>
      <w:r w:rsidR="00312E78" w:rsidRPr="00312E78">
        <w:rPr>
          <w:rFonts w:ascii="Times New Roman" w:hAnsi="Times New Roman"/>
          <w:sz w:val="24"/>
          <w:szCs w:val="24"/>
        </w:rPr>
        <w:t xml:space="preserve">We include in our paper the OLS and Tobit results </w:t>
      </w:r>
      <w:r w:rsidR="00312E78">
        <w:rPr>
          <w:rFonts w:ascii="Times New Roman" w:hAnsi="Times New Roman"/>
          <w:sz w:val="24"/>
          <w:szCs w:val="24"/>
        </w:rPr>
        <w:t xml:space="preserve">for comparison only </w:t>
      </w:r>
      <w:r w:rsidR="00312E78" w:rsidRPr="00312E78">
        <w:rPr>
          <w:rFonts w:ascii="Times New Roman" w:hAnsi="Times New Roman"/>
          <w:sz w:val="24"/>
          <w:szCs w:val="24"/>
        </w:rPr>
        <w:t xml:space="preserve">because the original applications of the KK model in Carr et al. (2001) and Blonigen et al. (2003), inter alia, used these estimation methods. </w:t>
      </w:r>
      <w:del w:id="90" w:author="Author">
        <w:r w:rsidRPr="008B644C" w:rsidDel="00CD7B7F">
          <w:rPr>
            <w:rFonts w:ascii="Times New Roman" w:hAnsi="Times New Roman"/>
            <w:sz w:val="24"/>
            <w:szCs w:val="24"/>
          </w:rPr>
          <w:delText>Although not shown in the tables of results, the quantitative marginal effects from alternative estimation methods are considerably different, eve</w:delText>
        </w:r>
        <w:r w:rsidR="00871ECC" w:rsidDel="00CD7B7F">
          <w:rPr>
            <w:rFonts w:ascii="Times New Roman" w:hAnsi="Times New Roman"/>
            <w:sz w:val="24"/>
            <w:szCs w:val="24"/>
          </w:rPr>
          <w:delText>n between PPML and LH. Hence</w:delText>
        </w:r>
        <w:r w:rsidRPr="008B644C" w:rsidDel="00CD7B7F">
          <w:rPr>
            <w:rFonts w:ascii="Times New Roman" w:hAnsi="Times New Roman"/>
            <w:sz w:val="24"/>
            <w:szCs w:val="24"/>
          </w:rPr>
          <w:delText>, in the discussion we focus mainly on the direction of impact and level of statistical significance.</w:delText>
        </w:r>
      </w:del>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r w:rsidR="005B2F63">
        <w:rPr>
          <w:rFonts w:ascii="Times New Roman" w:hAnsi="Times New Roman"/>
          <w:i/>
          <w:sz w:val="24"/>
          <w:szCs w:val="24"/>
        </w:rPr>
        <w:t>S</w:t>
      </w:r>
      <w:r w:rsidR="005B2F63" w:rsidRPr="005B2F63">
        <w:rPr>
          <w:rFonts w:ascii="Times New Roman" w:hAnsi="Times New Roman"/>
          <w:i/>
          <w:sz w:val="24"/>
          <w:szCs w:val="24"/>
        </w:rPr>
        <w:t>umGDP</w:t>
      </w:r>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r w:rsidR="00D142AE" w:rsidRPr="00DC4E4D">
        <w:rPr>
          <w:rFonts w:ascii="Times New Roman" w:hAnsi="Times New Roman"/>
          <w:i/>
          <w:sz w:val="24"/>
          <w:szCs w:val="24"/>
        </w:rPr>
        <w:t>GDPdif_sq</w:t>
      </w:r>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r w:rsidRPr="00003D38">
        <w:rPr>
          <w:rFonts w:ascii="Times New Roman" w:hAnsi="Times New Roman"/>
          <w:i/>
          <w:sz w:val="24"/>
          <w:szCs w:val="24"/>
        </w:rPr>
        <w:t>Tradecost_h</w:t>
      </w:r>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r w:rsidRPr="00003D38">
        <w:rPr>
          <w:rFonts w:ascii="Times New Roman" w:hAnsi="Times New Roman"/>
          <w:i/>
          <w:sz w:val="24"/>
          <w:szCs w:val="24"/>
        </w:rPr>
        <w:t>SKdif</w:t>
      </w:r>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r w:rsidR="004F729F" w:rsidRPr="000422A2">
        <w:rPr>
          <w:rFonts w:ascii="Times New Roman" w:hAnsi="Times New Roman"/>
          <w:i/>
          <w:sz w:val="24"/>
          <w:szCs w:val="24"/>
        </w:rPr>
        <w:t>Tradecost_</w:t>
      </w:r>
      <w:r w:rsidR="00D232FC" w:rsidRPr="000422A2">
        <w:rPr>
          <w:rFonts w:ascii="Times New Roman" w:hAnsi="Times New Roman"/>
          <w:i/>
          <w:sz w:val="24"/>
          <w:szCs w:val="24"/>
        </w:rPr>
        <w:t>s</w:t>
      </w:r>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r w:rsidRPr="00DC4E4D">
        <w:rPr>
          <w:rFonts w:ascii="Times New Roman" w:hAnsi="Times New Roman"/>
          <w:i/>
          <w:sz w:val="24"/>
          <w:szCs w:val="24"/>
        </w:rPr>
        <w:t>TradeSK</w:t>
      </w:r>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r w:rsidR="00832858" w:rsidRPr="00832858">
        <w:rPr>
          <w:rFonts w:ascii="Times New Roman" w:hAnsi="Times New Roman"/>
          <w:i/>
          <w:sz w:val="24"/>
          <w:szCs w:val="24"/>
        </w:rPr>
        <w:t>Investcost_h</w:t>
      </w:r>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7F159C44" w:rsidR="004A6680" w:rsidRDefault="00832858" w:rsidP="00E9554B">
      <w:pPr>
        <w:spacing w:after="0" w:line="360" w:lineRule="auto"/>
        <w:ind w:firstLine="426"/>
        <w:jc w:val="both"/>
        <w:rPr>
          <w:rFonts w:ascii="Times New Roman" w:hAnsi="Times New Roman"/>
          <w:sz w:val="24"/>
          <w:szCs w:val="24"/>
        </w:rPr>
      </w:pPr>
      <w:r>
        <w:rPr>
          <w:rFonts w:ascii="Times New Roman" w:hAnsi="Times New Roman"/>
          <w:sz w:val="24"/>
          <w:szCs w:val="24"/>
        </w:rPr>
        <w:t>Overall, a</w:t>
      </w:r>
      <w:r w:rsidR="0041550F" w:rsidRPr="00C728C7">
        <w:rPr>
          <w:rFonts w:ascii="Times New Roman" w:hAnsi="Times New Roman"/>
          <w:sz w:val="24"/>
          <w:szCs w:val="24"/>
        </w:rPr>
        <w:t xml:space="preserve">part from </w:t>
      </w:r>
      <w:ins w:id="91" w:author="Author">
        <w:r w:rsidR="004A5C93">
          <w:rPr>
            <w:rFonts w:ascii="Times New Roman" w:hAnsi="Times New Roman"/>
            <w:sz w:val="24"/>
            <w:szCs w:val="24"/>
          </w:rPr>
          <w:t xml:space="preserve">the statistical significance of </w:t>
        </w:r>
      </w:ins>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4A6680" w:rsidRPr="00C728C7">
        <w:rPr>
          <w:rFonts w:ascii="Times New Roman" w:hAnsi="Times New Roman"/>
          <w:sz w:val="24"/>
          <w:szCs w:val="24"/>
        </w:rPr>
        <w:t xml:space="preserve"> </w:t>
      </w:r>
      <w:r w:rsidR="00EE2932">
        <w:rPr>
          <w:rFonts w:ascii="Times New Roman" w:hAnsi="Times New Roman"/>
          <w:sz w:val="24"/>
          <w:szCs w:val="24"/>
        </w:rPr>
        <w:t xml:space="preserve">these </w:t>
      </w:r>
      <w:r w:rsidR="004A6680" w:rsidRPr="00C728C7">
        <w:rPr>
          <w:rFonts w:ascii="Times New Roman" w:hAnsi="Times New Roman"/>
          <w:sz w:val="24"/>
          <w:szCs w:val="24"/>
        </w:rPr>
        <w:t>results</w:t>
      </w:r>
      <w:r w:rsidR="00A51E36">
        <w:rPr>
          <w:rFonts w:ascii="Times New Roman" w:hAnsi="Times New Roman"/>
          <w:sz w:val="24"/>
          <w:szCs w:val="24"/>
        </w:rPr>
        <w:t>,</w:t>
      </w:r>
      <w:r w:rsidR="004A6680" w:rsidRPr="00C728C7">
        <w:rPr>
          <w:rFonts w:ascii="Times New Roman" w:hAnsi="Times New Roman"/>
          <w:sz w:val="24"/>
          <w:szCs w:val="24"/>
        </w:rPr>
        <w:t xml:space="preserve"> witho</w:t>
      </w:r>
      <w:r w:rsidR="005A383D" w:rsidRPr="00C728C7">
        <w:rPr>
          <w:rFonts w:ascii="Times New Roman" w:hAnsi="Times New Roman"/>
          <w:sz w:val="24"/>
          <w:szCs w:val="24"/>
        </w:rPr>
        <w:t>ut controlling for country FEs</w:t>
      </w:r>
      <w:r w:rsidR="00A51E36">
        <w:rPr>
          <w:rFonts w:ascii="Times New Roman" w:hAnsi="Times New Roman"/>
          <w:sz w:val="24"/>
          <w:szCs w:val="24"/>
        </w:rPr>
        <w:t>,</w:t>
      </w:r>
      <w:r w:rsidR="004A6680" w:rsidRPr="00C728C7">
        <w:rPr>
          <w:rFonts w:ascii="Times New Roman" w:hAnsi="Times New Roman"/>
          <w:sz w:val="24"/>
          <w:szCs w:val="24"/>
        </w:rPr>
        <w:t xml:space="preserve"> agree wit</w:t>
      </w:r>
      <w:r w:rsidR="008562D1">
        <w:rPr>
          <w:rFonts w:ascii="Times New Roman" w:hAnsi="Times New Roman"/>
          <w:sz w:val="24"/>
          <w:szCs w:val="24"/>
        </w:rPr>
        <w:t>h the KK model predictions. E</w:t>
      </w:r>
      <w:r w:rsidR="00A67D87">
        <w:rPr>
          <w:rFonts w:ascii="Times New Roman" w:hAnsi="Times New Roman"/>
          <w:sz w:val="24"/>
          <w:szCs w:val="24"/>
        </w:rPr>
        <w:t>mpirical support</w:t>
      </w:r>
      <w:r w:rsidR="004A6680" w:rsidRPr="00C728C7">
        <w:rPr>
          <w:rFonts w:ascii="Times New Roman" w:hAnsi="Times New Roman"/>
          <w:sz w:val="24"/>
          <w:szCs w:val="24"/>
        </w:rPr>
        <w:t xml:space="preserve"> for </w:t>
      </w:r>
      <w:r w:rsidR="00A67D87">
        <w:rPr>
          <w:rFonts w:ascii="Times New Roman" w:hAnsi="Times New Roman"/>
          <w:sz w:val="24"/>
          <w:szCs w:val="24"/>
        </w:rPr>
        <w:t xml:space="preserve">both </w:t>
      </w:r>
      <w:r w:rsidR="004A6680" w:rsidRPr="00C728C7">
        <w:rPr>
          <w:rFonts w:ascii="Times New Roman" w:hAnsi="Times New Roman"/>
          <w:sz w:val="24"/>
          <w:szCs w:val="24"/>
        </w:rPr>
        <w:t xml:space="preserve">horizontal and vertical </w:t>
      </w:r>
      <w:r w:rsidR="00A67D87">
        <w:rPr>
          <w:rFonts w:ascii="Times New Roman" w:hAnsi="Times New Roman"/>
          <w:sz w:val="24"/>
          <w:szCs w:val="24"/>
        </w:rPr>
        <w:t>FDI is evident</w:t>
      </w:r>
      <w:r w:rsidR="004A6680" w:rsidRPr="00C728C7">
        <w:rPr>
          <w:rFonts w:ascii="Times New Roman" w:hAnsi="Times New Roman"/>
          <w:sz w:val="24"/>
          <w:szCs w:val="24"/>
        </w:rPr>
        <w:t xml:space="preserve"> in the results. Also, vertical FDI seems to be t</w:t>
      </w:r>
      <w:r w:rsidR="005A383D" w:rsidRPr="00C728C7">
        <w:rPr>
          <w:rFonts w:ascii="Times New Roman" w:hAnsi="Times New Roman"/>
          <w:sz w:val="24"/>
          <w:szCs w:val="24"/>
        </w:rPr>
        <w:t xml:space="preserve">he </w:t>
      </w:r>
      <w:r w:rsidR="00EE2932">
        <w:rPr>
          <w:rFonts w:ascii="Times New Roman" w:hAnsi="Times New Roman"/>
          <w:sz w:val="24"/>
          <w:szCs w:val="24"/>
        </w:rPr>
        <w:t xml:space="preserve">more </w:t>
      </w:r>
      <w:r w:rsidR="005A383D" w:rsidRPr="00C728C7">
        <w:rPr>
          <w:rFonts w:ascii="Times New Roman" w:hAnsi="Times New Roman"/>
          <w:sz w:val="24"/>
          <w:szCs w:val="24"/>
        </w:rPr>
        <w:t xml:space="preserve">dominant type of FDI. </w:t>
      </w:r>
    </w:p>
    <w:p w14:paraId="7080DDFE" w14:textId="03350BD0" w:rsidR="00DC4E4D" w:rsidRPr="00932244" w:rsidRDefault="00DC4E4D" w:rsidP="00E9554B">
      <w:pPr>
        <w:spacing w:after="0" w:line="360" w:lineRule="auto"/>
        <w:jc w:val="both"/>
        <w:rPr>
          <w:rFonts w:ascii="Times New Roman" w:hAnsi="Times New Roman"/>
          <w:sz w:val="24"/>
          <w:szCs w:val="24"/>
        </w:rPr>
      </w:pPr>
    </w:p>
    <w:p w14:paraId="07154B7E" w14:textId="12580C1B" w:rsidR="00AE3ED4" w:rsidRPr="00DC4E4D"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0422A2">
        <w:rPr>
          <w:rFonts w:ascii="Times New Roman" w:hAnsi="Times New Roman"/>
          <w:i/>
          <w:sz w:val="24"/>
          <w:szCs w:val="24"/>
        </w:rPr>
        <w:t>Results</w:t>
      </w:r>
      <w:r w:rsidRPr="00DC4E4D">
        <w:rPr>
          <w:rFonts w:ascii="Times New Roman" w:hAnsi="Times New Roman"/>
          <w:i/>
          <w:sz w:val="24"/>
          <w:szCs w:val="24"/>
        </w:rPr>
        <w:t xml:space="preserve"> </w:t>
      </w:r>
      <w:r w:rsidR="00461BFF" w:rsidRPr="00DC4E4D">
        <w:rPr>
          <w:rFonts w:ascii="Times New Roman" w:hAnsi="Times New Roman"/>
          <w:i/>
          <w:sz w:val="24"/>
          <w:szCs w:val="24"/>
        </w:rPr>
        <w:t>controlling for country fixed effects</w:t>
      </w:r>
    </w:p>
    <w:p w14:paraId="29AEA068" w14:textId="77777777" w:rsidR="004A5C93" w:rsidRDefault="00C034D5" w:rsidP="00E9554B">
      <w:pPr>
        <w:tabs>
          <w:tab w:val="left" w:pos="6075"/>
        </w:tabs>
        <w:spacing w:after="0" w:line="360" w:lineRule="auto"/>
        <w:ind w:firstLine="426"/>
        <w:jc w:val="both"/>
        <w:rPr>
          <w:ins w:id="92" w:author="Author"/>
          <w:rFonts w:ascii="Times New Roman" w:hAnsi="Times New Roman"/>
          <w:sz w:val="24"/>
          <w:szCs w:val="24"/>
        </w:rPr>
      </w:pPr>
      <w:r w:rsidRPr="00C728C7">
        <w:rPr>
          <w:rFonts w:ascii="Times New Roman" w:hAnsi="Times New Roman"/>
          <w:sz w:val="24"/>
          <w:szCs w:val="24"/>
        </w:rPr>
        <w:lastRenderedPageBreak/>
        <w:t xml:space="preserve">Results </w:t>
      </w:r>
      <w:r w:rsidR="000D053D">
        <w:rPr>
          <w:rFonts w:ascii="Times New Roman" w:hAnsi="Times New Roman"/>
          <w:sz w:val="24"/>
          <w:szCs w:val="24"/>
        </w:rPr>
        <w:t xml:space="preserve">for the specification in equation (1), </w:t>
      </w:r>
      <w:r w:rsidRPr="00C728C7">
        <w:rPr>
          <w:rFonts w:ascii="Times New Roman" w:hAnsi="Times New Roman"/>
          <w:sz w:val="24"/>
          <w:szCs w:val="24"/>
        </w:rPr>
        <w:t xml:space="preserve">controlling for </w:t>
      </w:r>
      <w:r w:rsidR="000D053D">
        <w:rPr>
          <w:rFonts w:ascii="Times New Roman" w:hAnsi="Times New Roman"/>
          <w:sz w:val="24"/>
          <w:szCs w:val="24"/>
        </w:rPr>
        <w:t xml:space="preserve">both </w:t>
      </w:r>
      <w:r w:rsidRPr="00C728C7">
        <w:rPr>
          <w:rFonts w:ascii="Times New Roman" w:hAnsi="Times New Roman"/>
          <w:sz w:val="24"/>
          <w:szCs w:val="24"/>
        </w:rPr>
        <w:t xml:space="preserve">country FEs </w:t>
      </w:r>
      <w:r w:rsidR="008B644C">
        <w:rPr>
          <w:rFonts w:ascii="Times New Roman" w:hAnsi="Times New Roman"/>
          <w:sz w:val="24"/>
          <w:szCs w:val="24"/>
        </w:rPr>
        <w:t>and year FEs</w:t>
      </w:r>
      <w:r w:rsidR="000D053D">
        <w:rPr>
          <w:rFonts w:ascii="Times New Roman" w:hAnsi="Times New Roman"/>
          <w:sz w:val="24"/>
          <w:szCs w:val="24"/>
        </w:rPr>
        <w:t>,</w:t>
      </w:r>
      <w:r w:rsidR="008B644C">
        <w:rPr>
          <w:rFonts w:ascii="Times New Roman" w:hAnsi="Times New Roman"/>
          <w:sz w:val="24"/>
          <w:szCs w:val="24"/>
        </w:rPr>
        <w:t xml:space="preserve"> </w:t>
      </w:r>
      <w:r w:rsidRPr="00C728C7">
        <w:rPr>
          <w:rFonts w:ascii="Times New Roman" w:hAnsi="Times New Roman"/>
          <w:sz w:val="24"/>
          <w:szCs w:val="24"/>
        </w:rPr>
        <w:t xml:space="preserve">are presented in Table 6. </w:t>
      </w:r>
      <w:r w:rsidR="00A26AEF" w:rsidRPr="00A26AEF">
        <w:rPr>
          <w:rFonts w:ascii="Times New Roman" w:hAnsi="Times New Roman"/>
          <w:sz w:val="24"/>
          <w:szCs w:val="24"/>
        </w:rPr>
        <w:t xml:space="preserve">CMM (2011) </w:t>
      </w:r>
      <w:r w:rsidR="00DC5595">
        <w:rPr>
          <w:rFonts w:ascii="Times New Roman" w:hAnsi="Times New Roman"/>
          <w:sz w:val="24"/>
          <w:szCs w:val="24"/>
        </w:rPr>
        <w:t xml:space="preserve">demonstrate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5"/>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Baier and Bergstrand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endogeneity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w:t>
      </w:r>
    </w:p>
    <w:p w14:paraId="56FDCD5B" w14:textId="4E0D1496" w:rsidR="00C034D5" w:rsidRPr="00C728C7" w:rsidRDefault="00B63316" w:rsidP="00E9554B">
      <w:pPr>
        <w:tabs>
          <w:tab w:val="left" w:pos="6075"/>
        </w:tabs>
        <w:spacing w:after="0" w:line="360" w:lineRule="auto"/>
        <w:ind w:firstLine="426"/>
        <w:jc w:val="both"/>
        <w:rPr>
          <w:rFonts w:ascii="Times New Roman" w:hAnsi="Times New Roman"/>
          <w:sz w:val="24"/>
          <w:szCs w:val="24"/>
        </w:rPr>
      </w:pPr>
      <w:ins w:id="93" w:author="Author">
        <w:r>
          <w:rPr>
            <w:rFonts w:ascii="Times New Roman" w:hAnsi="Times New Roman"/>
            <w:sz w:val="24"/>
            <w:szCs w:val="24"/>
          </w:rPr>
          <w:t xml:space="preserve">We observe that including country effects makes the support we find for the KK model disappear when we focus on our preferred PPML and LH models. </w:t>
        </w:r>
      </w:ins>
      <w:del w:id="94" w:author="Author">
        <w:r w:rsidR="00C034D5" w:rsidRPr="00C728C7" w:rsidDel="00D31865">
          <w:rPr>
            <w:rFonts w:ascii="Times New Roman" w:hAnsi="Times New Roman"/>
            <w:sz w:val="24"/>
            <w:szCs w:val="24"/>
          </w:rPr>
          <w:delText>Apart from OLS</w:delText>
        </w:r>
        <w:r w:rsidR="006B380C" w:rsidRPr="00C728C7" w:rsidDel="00D31865">
          <w:rPr>
            <w:rFonts w:ascii="Times New Roman" w:hAnsi="Times New Roman"/>
            <w:sz w:val="24"/>
            <w:szCs w:val="24"/>
          </w:rPr>
          <w:delText xml:space="preserve"> and Tobit, which are inappropriate estimation methods according to </w:delText>
        </w:r>
        <w:r w:rsidR="0041550F" w:rsidRPr="00C728C7" w:rsidDel="00D31865">
          <w:rPr>
            <w:rFonts w:ascii="Times New Roman" w:hAnsi="Times New Roman"/>
            <w:sz w:val="24"/>
            <w:szCs w:val="24"/>
          </w:rPr>
          <w:delText>our</w:delText>
        </w:r>
        <w:r w:rsidR="006B380C" w:rsidRPr="00C728C7" w:rsidDel="00D31865">
          <w:rPr>
            <w:rFonts w:ascii="Times New Roman" w:hAnsi="Times New Roman"/>
            <w:sz w:val="24"/>
            <w:szCs w:val="24"/>
          </w:rPr>
          <w:delText xml:space="preserve"> diagnostic and model selection tests, t</w:delText>
        </w:r>
      </w:del>
      <w:ins w:id="95" w:author="Author">
        <w:r w:rsidR="00D31865">
          <w:rPr>
            <w:rFonts w:ascii="Times New Roman" w:hAnsi="Times New Roman"/>
            <w:sz w:val="24"/>
            <w:szCs w:val="24"/>
          </w:rPr>
          <w:t>T</w:t>
        </w:r>
      </w:ins>
      <w:r w:rsidR="006B380C" w:rsidRPr="00C728C7">
        <w:rPr>
          <w:rFonts w:ascii="Times New Roman" w:hAnsi="Times New Roman"/>
          <w:sz w:val="24"/>
          <w:szCs w:val="24"/>
        </w:rPr>
        <w:t xml:space="preserve">he results </w:t>
      </w:r>
      <w:del w:id="96" w:author="Author">
        <w:r w:rsidR="006B380C" w:rsidRPr="00C728C7" w:rsidDel="00D31865">
          <w:rPr>
            <w:rFonts w:ascii="Times New Roman" w:hAnsi="Times New Roman"/>
            <w:sz w:val="24"/>
            <w:szCs w:val="24"/>
          </w:rPr>
          <w:delText xml:space="preserve">for </w:delText>
        </w:r>
        <w:r w:rsidR="00C034D5" w:rsidRPr="00C728C7" w:rsidDel="00D31865">
          <w:rPr>
            <w:rFonts w:ascii="Times New Roman" w:hAnsi="Times New Roman"/>
            <w:sz w:val="24"/>
            <w:szCs w:val="24"/>
          </w:rPr>
          <w:delText xml:space="preserve">the other estimation methods reported in Table 6 </w:delText>
        </w:r>
      </w:del>
      <w:r w:rsidR="00DA002C">
        <w:rPr>
          <w:rFonts w:ascii="Times New Roman" w:hAnsi="Times New Roman"/>
          <w:sz w:val="24"/>
          <w:szCs w:val="24"/>
        </w:rPr>
        <w:t>are no</w:t>
      </w:r>
      <w:ins w:id="97" w:author="Author">
        <w:r w:rsidR="00D31865">
          <w:rPr>
            <w:rFonts w:ascii="Times New Roman" w:hAnsi="Times New Roman"/>
            <w:sz w:val="24"/>
            <w:szCs w:val="24"/>
          </w:rPr>
          <w:t xml:space="preserve"> longer</w:t>
        </w:r>
      </w:ins>
      <w:del w:id="98" w:author="Author">
        <w:r w:rsidR="00DA002C" w:rsidDel="00D31865">
          <w:rPr>
            <w:rFonts w:ascii="Times New Roman" w:hAnsi="Times New Roman"/>
            <w:sz w:val="24"/>
            <w:szCs w:val="24"/>
          </w:rPr>
          <w:delText>t</w:delText>
        </w:r>
      </w:del>
      <w:r w:rsidR="00DA002C">
        <w:rPr>
          <w:rFonts w:ascii="Times New Roman" w:hAnsi="Times New Roman"/>
          <w:sz w:val="24"/>
          <w:szCs w:val="24"/>
        </w:rPr>
        <w:t xml:space="preserve"> consistent with many </w:t>
      </w:r>
      <w:r w:rsidR="00DA002C" w:rsidRPr="00DA002C">
        <w:rPr>
          <w:rFonts w:ascii="Times New Roman" w:hAnsi="Times New Roman"/>
          <w:sz w:val="24"/>
          <w:szCs w:val="24"/>
        </w:rPr>
        <w:t xml:space="preserve">of the </w:t>
      </w:r>
      <w:r w:rsidR="00C034D5" w:rsidRPr="00DA002C">
        <w:rPr>
          <w:rFonts w:ascii="Times New Roman" w:hAnsi="Times New Roman"/>
          <w:sz w:val="24"/>
          <w:szCs w:val="24"/>
        </w:rPr>
        <w:t>KK model</w:t>
      </w:r>
      <w:r w:rsidR="00DA002C" w:rsidRPr="00DA002C">
        <w:rPr>
          <w:rFonts w:ascii="Times New Roman" w:hAnsi="Times New Roman"/>
          <w:sz w:val="24"/>
          <w:szCs w:val="24"/>
        </w:rPr>
        <w:t>’s</w:t>
      </w:r>
      <w:r w:rsidR="00C034D5" w:rsidRPr="00DA002C">
        <w:rPr>
          <w:rFonts w:ascii="Times New Roman" w:hAnsi="Times New Roman"/>
          <w:sz w:val="24"/>
          <w:szCs w:val="24"/>
        </w:rPr>
        <w:t xml:space="preserve"> predictions.</w:t>
      </w:r>
      <w:r w:rsidR="007E3B34">
        <w:rPr>
          <w:rStyle w:val="FootnoteReference"/>
          <w:rFonts w:ascii="Times New Roman" w:hAnsi="Times New Roman"/>
          <w:sz w:val="24"/>
          <w:szCs w:val="24"/>
        </w:rPr>
        <w:footnoteReference w:id="16"/>
      </w:r>
      <w:r w:rsidR="00A4623F">
        <w:rPr>
          <w:rFonts w:ascii="Times New Roman" w:hAnsi="Times New Roman"/>
          <w:sz w:val="24"/>
          <w:szCs w:val="24"/>
        </w:rPr>
        <w:t xml:space="preserve"> </w:t>
      </w:r>
    </w:p>
    <w:p w14:paraId="61BBF8D1" w14:textId="080431D0"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r w:rsidRPr="00DC4E4D">
        <w:rPr>
          <w:rFonts w:ascii="Times New Roman" w:hAnsi="Times New Roman"/>
          <w:i/>
          <w:sz w:val="24"/>
          <w:szCs w:val="24"/>
        </w:rPr>
        <w:t>SumGDP</w:t>
      </w:r>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although statistical significance is more marginal</w:t>
      </w:r>
      <w:r w:rsidR="00B72696">
        <w:rPr>
          <w:rFonts w:ascii="Times New Roman" w:hAnsi="Times New Roman"/>
          <w:sz w:val="24"/>
          <w:szCs w:val="24"/>
        </w:rPr>
        <w:t xml:space="preserve"> for LH</w:t>
      </w:r>
      <w:r w:rsidRPr="00C728C7">
        <w:rPr>
          <w:rFonts w:ascii="Times New Roman" w:hAnsi="Times New Roman"/>
          <w:sz w:val="24"/>
          <w:szCs w:val="24"/>
        </w:rPr>
        <w:t xml:space="preserve">. In addition, </w:t>
      </w:r>
      <w:r w:rsidRPr="00DC4E4D">
        <w:rPr>
          <w:rFonts w:ascii="Times New Roman" w:hAnsi="Times New Roman"/>
          <w:i/>
          <w:sz w:val="24"/>
          <w:szCs w:val="24"/>
        </w:rPr>
        <w:t>GDPdif</w:t>
      </w:r>
      <w:r w:rsidR="00DC4E4D" w:rsidRPr="00DC4E4D">
        <w:rPr>
          <w:rFonts w:ascii="Times New Roman" w:hAnsi="Times New Roman"/>
          <w:i/>
          <w:sz w:val="24"/>
          <w:szCs w:val="24"/>
        </w:rPr>
        <w:t>_</w:t>
      </w:r>
      <w:r w:rsidRPr="00DC4E4D">
        <w:rPr>
          <w:rFonts w:ascii="Times New Roman" w:hAnsi="Times New Roman"/>
          <w:i/>
          <w:sz w:val="24"/>
          <w:szCs w:val="24"/>
        </w:rPr>
        <w:t>sq</w:t>
      </w:r>
      <w:r w:rsidR="005B2F63">
        <w:rPr>
          <w:rFonts w:ascii="Times New Roman" w:hAnsi="Times New Roman"/>
          <w:sz w:val="24"/>
          <w:szCs w:val="24"/>
        </w:rPr>
        <w:t xml:space="preserve"> </w:t>
      </w:r>
      <w:r w:rsidRPr="00C728C7">
        <w:rPr>
          <w:rFonts w:ascii="Times New Roman" w:hAnsi="Times New Roman"/>
          <w:sz w:val="24"/>
          <w:szCs w:val="24"/>
        </w:rPr>
        <w:t>has a positive impact on FDI</w:t>
      </w:r>
      <w:r w:rsidR="005B2F63" w:rsidRPr="005B2F63">
        <w:t xml:space="preserve"> </w:t>
      </w:r>
      <w:r w:rsidR="005B2F63" w:rsidRPr="005B2F63">
        <w:rPr>
          <w:rFonts w:ascii="Times New Roman" w:hAnsi="Times New Roman"/>
          <w:sz w:val="24"/>
          <w:szCs w:val="24"/>
        </w:rPr>
        <w:t xml:space="preserve">with PPML and </w:t>
      </w:r>
      <w:r w:rsidR="00DA002C">
        <w:rPr>
          <w:rFonts w:ascii="Times New Roman" w:hAnsi="Times New Roman"/>
          <w:sz w:val="24"/>
          <w:szCs w:val="24"/>
        </w:rPr>
        <w:t xml:space="preserve">in </w:t>
      </w:r>
      <w:r w:rsidR="005B2F63" w:rsidRPr="005B2F63">
        <w:rPr>
          <w:rFonts w:ascii="Times New Roman" w:hAnsi="Times New Roman"/>
          <w:sz w:val="24"/>
          <w:szCs w:val="24"/>
        </w:rPr>
        <w:t>the o</w:t>
      </w:r>
      <w:r w:rsidR="005B2F63">
        <w:rPr>
          <w:rFonts w:ascii="Times New Roman" w:hAnsi="Times New Roman"/>
          <w:sz w:val="24"/>
          <w:szCs w:val="24"/>
        </w:rPr>
        <w:t>utcome equation of the LH model</w:t>
      </w:r>
      <w:r w:rsidR="00BD3C8E">
        <w:rPr>
          <w:rFonts w:ascii="Times New Roman" w:hAnsi="Times New Roman"/>
          <w:sz w:val="24"/>
          <w:szCs w:val="24"/>
        </w:rPr>
        <w:t>, contradicting</w:t>
      </w:r>
      <w:r w:rsidRPr="00C728C7">
        <w:rPr>
          <w:rFonts w:ascii="Times New Roman" w:hAnsi="Times New Roman"/>
          <w:sz w:val="24"/>
          <w:szCs w:val="24"/>
        </w:rPr>
        <w:t xml:space="preserve"> the inverted U-shaped relationship between the amount of FDI and </w:t>
      </w:r>
      <w:r w:rsidR="005B2F63">
        <w:rPr>
          <w:rFonts w:ascii="Times New Roman" w:hAnsi="Times New Roman"/>
          <w:sz w:val="24"/>
          <w:szCs w:val="24"/>
        </w:rPr>
        <w:t xml:space="preserve">difference in </w:t>
      </w:r>
      <w:r w:rsidRPr="00C728C7">
        <w:rPr>
          <w:rFonts w:ascii="Times New Roman" w:hAnsi="Times New Roman"/>
          <w:sz w:val="24"/>
          <w:szCs w:val="24"/>
        </w:rPr>
        <w:t>country size predicted by the KK model. Interestingly, th</w:t>
      </w:r>
      <w:r w:rsidR="00E81FF5">
        <w:rPr>
          <w:rFonts w:ascii="Times New Roman" w:hAnsi="Times New Roman"/>
          <w:sz w:val="24"/>
          <w:szCs w:val="24"/>
        </w:rPr>
        <w:t>e signs of these two variables</w:t>
      </w:r>
      <w:r w:rsidRPr="00C728C7">
        <w:rPr>
          <w:rFonts w:ascii="Times New Roman" w:hAnsi="Times New Roman"/>
          <w:sz w:val="24"/>
          <w:szCs w:val="24"/>
        </w:rPr>
        <w:t xml:space="preserve"> </w:t>
      </w:r>
      <w:r w:rsidR="00E81FF5" w:rsidRPr="00C728C7">
        <w:rPr>
          <w:rFonts w:ascii="Times New Roman" w:hAnsi="Times New Roman"/>
          <w:sz w:val="24"/>
          <w:szCs w:val="24"/>
        </w:rPr>
        <w:t>in the participation equation of the LH model</w:t>
      </w:r>
      <w:r w:rsidR="00E81FF5">
        <w:rPr>
          <w:rFonts w:ascii="Times New Roman" w:hAnsi="Times New Roman"/>
          <w:sz w:val="24"/>
          <w:szCs w:val="24"/>
        </w:rPr>
        <w:t xml:space="preserve">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 xml:space="preserve">78 </w:t>
      </w:r>
      <w:r w:rsidRPr="00C728C7">
        <w:rPr>
          <w:rFonts w:ascii="Times New Roman" w:hAnsi="Times New Roman"/>
          <w:sz w:val="24"/>
          <w:szCs w:val="24"/>
        </w:rPr>
        <w:lastRenderedPageBreak/>
        <w:t>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have had an e</w:t>
      </w:r>
      <w:r w:rsidRPr="00C728C7">
        <w:rPr>
          <w:rFonts w:ascii="Times New Roman" w:hAnsi="Times New Roman"/>
          <w:sz w:val="24"/>
          <w:szCs w:val="24"/>
        </w:rPr>
        <w:t xml:space="preserve">ffect </w:t>
      </w:r>
      <w:r w:rsidR="004A0D7D">
        <w:rPr>
          <w:rFonts w:ascii="Times New Roman" w:hAnsi="Times New Roman"/>
          <w:sz w:val="24"/>
          <w:szCs w:val="24"/>
        </w:rPr>
        <w:t>on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r w:rsidRPr="00E814FB">
        <w:rPr>
          <w:rFonts w:ascii="Times New Roman" w:hAnsi="Times New Roman"/>
          <w:i/>
          <w:sz w:val="24"/>
          <w:szCs w:val="24"/>
        </w:rPr>
        <w:t>SumGDP</w:t>
      </w:r>
      <w:r w:rsidRPr="00C728C7">
        <w:rPr>
          <w:rFonts w:ascii="Times New Roman" w:hAnsi="Times New Roman"/>
          <w:sz w:val="24"/>
          <w:szCs w:val="24"/>
        </w:rPr>
        <w:t xml:space="preserve"> and </w:t>
      </w:r>
      <w:r w:rsidRPr="00E814FB">
        <w:rPr>
          <w:rFonts w:ascii="Times New Roman" w:hAnsi="Times New Roman"/>
          <w:i/>
          <w:sz w:val="24"/>
          <w:szCs w:val="24"/>
        </w:rPr>
        <w:t>GDPdif_sq</w:t>
      </w:r>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r w:rsidRPr="00AF10F4">
        <w:rPr>
          <w:rFonts w:ascii="Times New Roman" w:hAnsi="Times New Roman"/>
          <w:i/>
          <w:sz w:val="24"/>
          <w:szCs w:val="24"/>
        </w:rPr>
        <w:t>sumGDP</w:t>
      </w:r>
      <w:r w:rsidRPr="00AF10F4">
        <w:rPr>
          <w:rFonts w:ascii="Times New Roman" w:hAnsi="Times New Roman"/>
          <w:sz w:val="24"/>
          <w:szCs w:val="24"/>
        </w:rPr>
        <w:t xml:space="preserve"> and </w:t>
      </w:r>
      <w:r w:rsidRPr="00AF10F4">
        <w:rPr>
          <w:rFonts w:ascii="Times New Roman" w:hAnsi="Times New Roman"/>
          <w:i/>
          <w:sz w:val="24"/>
          <w:szCs w:val="24"/>
        </w:rPr>
        <w:t>GDPdif_sq</w:t>
      </w:r>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r w:rsidRPr="00AF10F4">
        <w:rPr>
          <w:rFonts w:ascii="Times New Roman" w:hAnsi="Times New Roman"/>
          <w:i/>
          <w:sz w:val="24"/>
          <w:szCs w:val="24"/>
        </w:rPr>
        <w:t>sumGDP</w:t>
      </w:r>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r w:rsidR="00C81016" w:rsidRPr="00AF10F4">
        <w:rPr>
          <w:rFonts w:ascii="Times New Roman" w:hAnsi="Times New Roman"/>
          <w:i/>
          <w:sz w:val="24"/>
          <w:szCs w:val="24"/>
        </w:rPr>
        <w:t>GDPdif_sq</w:t>
      </w:r>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r w:rsidRPr="00AF10F4">
        <w:rPr>
          <w:rFonts w:ascii="Times New Roman" w:hAnsi="Times New Roman"/>
          <w:i/>
          <w:sz w:val="24"/>
          <w:szCs w:val="24"/>
        </w:rPr>
        <w:t>sumGDP</w:t>
      </w:r>
      <w:r w:rsidRPr="00AF10F4">
        <w:rPr>
          <w:rFonts w:ascii="Times New Roman" w:hAnsi="Times New Roman"/>
          <w:sz w:val="24"/>
          <w:szCs w:val="24"/>
        </w:rPr>
        <w:t xml:space="preserve"> negatively affects FDI and </w:t>
      </w:r>
      <w:r w:rsidRPr="00AF10F4">
        <w:rPr>
          <w:rFonts w:ascii="Times New Roman" w:hAnsi="Times New Roman"/>
          <w:i/>
          <w:sz w:val="24"/>
          <w:szCs w:val="24"/>
        </w:rPr>
        <w:t>GDPdif_sq</w:t>
      </w:r>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3A9E8473" w:rsidR="00E42DA7" w:rsidRPr="007B5047" w:rsidRDefault="00C034D5" w:rsidP="00E9554B">
      <w:pPr>
        <w:spacing w:after="0" w:line="360" w:lineRule="auto"/>
        <w:ind w:firstLine="426"/>
        <w:jc w:val="both"/>
        <w:rPr>
          <w:rFonts w:ascii="Times New Roman" w:hAnsi="Times New Roman"/>
          <w:sz w:val="24"/>
          <w:szCs w:val="24"/>
          <w:highlight w:val="yellow"/>
        </w:rPr>
      </w:pPr>
      <w:r w:rsidRPr="00C728C7">
        <w:rPr>
          <w:rFonts w:ascii="Times New Roman" w:hAnsi="Times New Roman"/>
          <w:sz w:val="24"/>
          <w:szCs w:val="24"/>
        </w:rPr>
        <w:t>In contrast to the above two predictors for horizontal FDI, the coefficients of variables affecting vertical FDI follow</w:t>
      </w:r>
      <w:r w:rsidR="00D23B1D">
        <w:rPr>
          <w:rFonts w:ascii="Times New Roman" w:hAnsi="Times New Roman"/>
          <w:sz w:val="24"/>
          <w:szCs w:val="24"/>
        </w:rPr>
        <w:t xml:space="preserve"> the theory</w:t>
      </w:r>
      <w:del w:id="105" w:author="Author">
        <w:r w:rsidR="00D23B1D" w:rsidDel="00C77C13">
          <w:rPr>
            <w:rFonts w:ascii="Times New Roman" w:hAnsi="Times New Roman"/>
            <w:sz w:val="24"/>
            <w:szCs w:val="24"/>
          </w:rPr>
          <w:delText xml:space="preserve"> in several specifications</w:delText>
        </w:r>
      </w:del>
      <w:r w:rsidRPr="00C728C7">
        <w:rPr>
          <w:rFonts w:ascii="Times New Roman" w:hAnsi="Times New Roman"/>
          <w:sz w:val="24"/>
          <w:szCs w:val="24"/>
        </w:rPr>
        <w:t xml:space="preserve">. In particular, </w:t>
      </w:r>
      <w:r w:rsidR="00DA002C" w:rsidRPr="00E814FB">
        <w:rPr>
          <w:rFonts w:ascii="Times New Roman" w:hAnsi="Times New Roman"/>
          <w:i/>
          <w:sz w:val="24"/>
          <w:szCs w:val="24"/>
        </w:rPr>
        <w:t>GDPSK</w:t>
      </w:r>
      <w:r w:rsidR="00DA002C">
        <w:rPr>
          <w:rFonts w:ascii="Times New Roman" w:hAnsi="Times New Roman"/>
          <w:sz w:val="24"/>
          <w:szCs w:val="24"/>
        </w:rPr>
        <w:t xml:space="preserve">, </w:t>
      </w:r>
      <w:r w:rsidRPr="00C728C7">
        <w:rPr>
          <w:rFonts w:ascii="Times New Roman" w:hAnsi="Times New Roman"/>
          <w:sz w:val="24"/>
          <w:szCs w:val="24"/>
        </w:rPr>
        <w:t>the interaction between country size difference</w:t>
      </w:r>
      <w:r w:rsidR="00DA002C">
        <w:rPr>
          <w:rFonts w:ascii="Times New Roman" w:hAnsi="Times New Roman"/>
          <w:sz w:val="24"/>
          <w:szCs w:val="24"/>
        </w:rPr>
        <w:t>s</w:t>
      </w:r>
      <w:r w:rsidRPr="00C728C7">
        <w:rPr>
          <w:rFonts w:ascii="Times New Roman" w:hAnsi="Times New Roman"/>
          <w:sz w:val="24"/>
          <w:szCs w:val="24"/>
        </w:rPr>
        <w:t xml:space="preserve"> and skilled</w:t>
      </w:r>
      <w:r w:rsidR="00782AEA">
        <w:rPr>
          <w:rFonts w:ascii="Times New Roman" w:hAnsi="Times New Roman"/>
          <w:sz w:val="24"/>
          <w:szCs w:val="24"/>
        </w:rPr>
        <w:t>-</w:t>
      </w:r>
      <w:r w:rsidRPr="00C728C7">
        <w:rPr>
          <w:rFonts w:ascii="Times New Roman" w:hAnsi="Times New Roman"/>
          <w:sz w:val="24"/>
          <w:szCs w:val="24"/>
        </w:rPr>
        <w:t>labour abundance difference</w:t>
      </w:r>
      <w:r w:rsidR="00DA002C">
        <w:rPr>
          <w:rFonts w:ascii="Times New Roman" w:hAnsi="Times New Roman"/>
          <w:sz w:val="24"/>
          <w:szCs w:val="24"/>
        </w:rPr>
        <w:t>s,</w:t>
      </w:r>
      <w:r w:rsidRPr="00C728C7">
        <w:rPr>
          <w:rFonts w:ascii="Times New Roman" w:hAnsi="Times New Roman"/>
          <w:sz w:val="24"/>
          <w:szCs w:val="24"/>
        </w:rPr>
        <w:t xml:space="preserve"> has a negative impact</w:t>
      </w:r>
      <w:r w:rsidR="00DA002C">
        <w:rPr>
          <w:rFonts w:ascii="Times New Roman" w:hAnsi="Times New Roman"/>
          <w:sz w:val="24"/>
          <w:szCs w:val="24"/>
        </w:rPr>
        <w:t>, although this</w:t>
      </w:r>
      <w:r w:rsidRPr="00C728C7">
        <w:rPr>
          <w:rFonts w:ascii="Times New Roman" w:hAnsi="Times New Roman"/>
          <w:sz w:val="24"/>
          <w:szCs w:val="24"/>
        </w:rPr>
        <w:t xml:space="preserve"> is st</w:t>
      </w:r>
      <w:r w:rsidR="009940A5" w:rsidRPr="00C728C7">
        <w:rPr>
          <w:rFonts w:ascii="Times New Roman" w:hAnsi="Times New Roman"/>
          <w:sz w:val="24"/>
          <w:szCs w:val="24"/>
        </w:rPr>
        <w:t xml:space="preserve">atistically significant </w:t>
      </w:r>
      <w:r w:rsidR="00DA002C">
        <w:rPr>
          <w:rFonts w:ascii="Times New Roman" w:hAnsi="Times New Roman"/>
          <w:sz w:val="24"/>
          <w:szCs w:val="24"/>
        </w:rPr>
        <w:t xml:space="preserve">only </w:t>
      </w:r>
      <w:r w:rsidR="009940A5" w:rsidRPr="00C728C7">
        <w:rPr>
          <w:rFonts w:ascii="Times New Roman" w:hAnsi="Times New Roman"/>
          <w:sz w:val="24"/>
          <w:szCs w:val="24"/>
        </w:rPr>
        <w:t>at the 10</w:t>
      </w:r>
      <w:r w:rsidRPr="00C728C7">
        <w:rPr>
          <w:rFonts w:ascii="Times New Roman" w:hAnsi="Times New Roman"/>
          <w:sz w:val="24"/>
          <w:szCs w:val="24"/>
        </w:rPr>
        <w:t xml:space="preserve">% level </w:t>
      </w:r>
      <w:r w:rsidR="00BD4E75">
        <w:rPr>
          <w:rFonts w:ascii="Times New Roman" w:hAnsi="Times New Roman"/>
          <w:sz w:val="24"/>
          <w:szCs w:val="24"/>
        </w:rPr>
        <w:t>for</w:t>
      </w:r>
      <w:r w:rsidRPr="00C728C7">
        <w:rPr>
          <w:rFonts w:ascii="Times New Roman" w:hAnsi="Times New Roman"/>
          <w:sz w:val="24"/>
          <w:szCs w:val="24"/>
        </w:rPr>
        <w:t xml:space="preserve"> </w:t>
      </w:r>
      <w:r w:rsidR="009940A5" w:rsidRPr="00C728C7">
        <w:rPr>
          <w:rFonts w:ascii="Times New Roman" w:hAnsi="Times New Roman"/>
          <w:sz w:val="24"/>
          <w:szCs w:val="24"/>
        </w:rPr>
        <w:t>PPML</w:t>
      </w:r>
      <w:r w:rsidRPr="00C728C7">
        <w:rPr>
          <w:rFonts w:ascii="Times New Roman" w:hAnsi="Times New Roman"/>
          <w:sz w:val="24"/>
          <w:szCs w:val="24"/>
        </w:rPr>
        <w:t xml:space="preserve">. </w:t>
      </w:r>
      <w:del w:id="106" w:author="Author">
        <w:r w:rsidRPr="00C728C7" w:rsidDel="00C77C13">
          <w:rPr>
            <w:rFonts w:ascii="Times New Roman" w:hAnsi="Times New Roman"/>
            <w:sz w:val="24"/>
            <w:szCs w:val="24"/>
          </w:rPr>
          <w:delText xml:space="preserve">Its coefficients are </w:delText>
        </w:r>
        <w:r w:rsidR="009940A5" w:rsidRPr="00C728C7" w:rsidDel="00C77C13">
          <w:rPr>
            <w:rFonts w:ascii="Times New Roman" w:hAnsi="Times New Roman"/>
            <w:sz w:val="24"/>
            <w:szCs w:val="24"/>
          </w:rPr>
          <w:delText xml:space="preserve">also </w:delText>
        </w:r>
        <w:r w:rsidRPr="00C728C7" w:rsidDel="00C77C13">
          <w:rPr>
            <w:rFonts w:ascii="Times New Roman" w:hAnsi="Times New Roman"/>
            <w:sz w:val="24"/>
            <w:szCs w:val="24"/>
          </w:rPr>
          <w:delText xml:space="preserve">negative in </w:delText>
        </w:r>
        <w:r w:rsidR="00E140FD" w:rsidRPr="00C728C7" w:rsidDel="00C77C13">
          <w:rPr>
            <w:rFonts w:ascii="Times New Roman" w:hAnsi="Times New Roman"/>
            <w:sz w:val="24"/>
            <w:szCs w:val="24"/>
          </w:rPr>
          <w:delText xml:space="preserve">all other equations. </w:delText>
        </w:r>
      </w:del>
      <w:r w:rsidR="00E140FD" w:rsidRPr="00C728C7">
        <w:rPr>
          <w:rFonts w:ascii="Times New Roman" w:hAnsi="Times New Roman"/>
          <w:sz w:val="24"/>
          <w:szCs w:val="24"/>
        </w:rPr>
        <w:t xml:space="preserve">Similarly, </w:t>
      </w:r>
      <w:r w:rsidRPr="00C728C7">
        <w:rPr>
          <w:rFonts w:ascii="Times New Roman" w:hAnsi="Times New Roman"/>
          <w:sz w:val="24"/>
          <w:szCs w:val="24"/>
        </w:rPr>
        <w:t>trade costs to the source country (</w:t>
      </w:r>
      <w:r w:rsidRPr="00E814FB">
        <w:rPr>
          <w:rFonts w:ascii="Times New Roman" w:hAnsi="Times New Roman"/>
          <w:i/>
          <w:sz w:val="24"/>
          <w:szCs w:val="24"/>
        </w:rPr>
        <w:t>Tradecost_s</w:t>
      </w:r>
      <w:r w:rsidRPr="00C728C7">
        <w:rPr>
          <w:rFonts w:ascii="Times New Roman" w:hAnsi="Times New Roman"/>
          <w:sz w:val="24"/>
          <w:szCs w:val="24"/>
        </w:rPr>
        <w:t>)</w:t>
      </w:r>
      <w:r w:rsidR="00E140FD" w:rsidRPr="00C728C7">
        <w:rPr>
          <w:rFonts w:ascii="Times New Roman" w:hAnsi="Times New Roman"/>
          <w:sz w:val="24"/>
          <w:szCs w:val="24"/>
        </w:rPr>
        <w:t xml:space="preserve"> with LH,</w:t>
      </w:r>
      <w:r w:rsidRPr="00C728C7">
        <w:rPr>
          <w:rFonts w:ascii="Times New Roman" w:hAnsi="Times New Roman"/>
          <w:sz w:val="24"/>
          <w:szCs w:val="24"/>
        </w:rPr>
        <w:t xml:space="preserve"> and trade costs to the host country (</w:t>
      </w:r>
      <w:r w:rsidRPr="00E814FB">
        <w:rPr>
          <w:rFonts w:ascii="Times New Roman" w:hAnsi="Times New Roman"/>
          <w:i/>
          <w:sz w:val="24"/>
          <w:szCs w:val="24"/>
        </w:rPr>
        <w:t>Tradecost_h</w:t>
      </w:r>
      <w:r w:rsidRPr="00C728C7">
        <w:rPr>
          <w:rFonts w:ascii="Times New Roman" w:hAnsi="Times New Roman"/>
          <w:sz w:val="24"/>
          <w:szCs w:val="24"/>
        </w:rPr>
        <w:t>)</w:t>
      </w:r>
      <w:r w:rsidR="00E140FD" w:rsidRPr="00C728C7">
        <w:rPr>
          <w:rFonts w:ascii="Times New Roman" w:hAnsi="Times New Roman"/>
          <w:sz w:val="24"/>
          <w:szCs w:val="24"/>
        </w:rPr>
        <w:t xml:space="preserve"> with PPML,</w:t>
      </w:r>
      <w:r w:rsidRPr="00C728C7">
        <w:rPr>
          <w:rFonts w:ascii="Times New Roman" w:hAnsi="Times New Roman"/>
          <w:sz w:val="24"/>
          <w:szCs w:val="24"/>
        </w:rPr>
        <w:t xml:space="preserve"> </w:t>
      </w:r>
      <w:r w:rsidR="00DA002C">
        <w:rPr>
          <w:rFonts w:ascii="Times New Roman" w:hAnsi="Times New Roman"/>
          <w:sz w:val="24"/>
          <w:szCs w:val="24"/>
        </w:rPr>
        <w:t xml:space="preserve">have statistically significant negative effects </w:t>
      </w:r>
      <w:r w:rsidR="00D7046F">
        <w:rPr>
          <w:rFonts w:ascii="Times New Roman" w:hAnsi="Times New Roman"/>
          <w:sz w:val="24"/>
          <w:szCs w:val="24"/>
        </w:rPr>
        <w:t>(at the 1% level) on</w:t>
      </w:r>
      <w:r w:rsidRPr="00C728C7">
        <w:rPr>
          <w:rFonts w:ascii="Times New Roman" w:hAnsi="Times New Roman"/>
          <w:sz w:val="24"/>
          <w:szCs w:val="24"/>
        </w:rPr>
        <w:t xml:space="preserve"> intra-</w:t>
      </w:r>
      <w:r w:rsidRPr="007B5047">
        <w:rPr>
          <w:rFonts w:ascii="Times New Roman" w:hAnsi="Times New Roman"/>
          <w:sz w:val="24"/>
          <w:szCs w:val="24"/>
        </w:rPr>
        <w:t xml:space="preserve">Asian </w:t>
      </w:r>
      <w:r w:rsidRPr="008F71DF">
        <w:rPr>
          <w:rFonts w:ascii="Times New Roman" w:hAnsi="Times New Roman"/>
          <w:sz w:val="24"/>
          <w:szCs w:val="24"/>
        </w:rPr>
        <w:t>FDI</w:t>
      </w:r>
      <w:r w:rsidR="009940A5" w:rsidRPr="008F71DF">
        <w:rPr>
          <w:rFonts w:ascii="Times New Roman" w:hAnsi="Times New Roman"/>
          <w:sz w:val="24"/>
          <w:szCs w:val="24"/>
        </w:rPr>
        <w:t xml:space="preserve">. </w:t>
      </w:r>
    </w:p>
    <w:p w14:paraId="68005AD0" w14:textId="77777777" w:rsidR="001A1248" w:rsidRDefault="00D7046F" w:rsidP="007B5047">
      <w:pPr>
        <w:spacing w:after="0" w:line="360" w:lineRule="auto"/>
        <w:ind w:firstLine="425"/>
        <w:jc w:val="both"/>
        <w:rPr>
          <w:ins w:id="107" w:author="Author"/>
          <w:rFonts w:ascii="Times New Roman" w:hAnsi="Times New Roman"/>
          <w:sz w:val="24"/>
          <w:szCs w:val="24"/>
        </w:rPr>
      </w:pPr>
      <w:r w:rsidRPr="008F71DF">
        <w:rPr>
          <w:rFonts w:ascii="Times New Roman" w:hAnsi="Times New Roman"/>
          <w:sz w:val="24"/>
          <w:szCs w:val="24"/>
        </w:rPr>
        <w:t>Whereas s</w:t>
      </w:r>
      <w:r w:rsidR="00C034D5" w:rsidRPr="008F71DF">
        <w:rPr>
          <w:rFonts w:ascii="Times New Roman" w:hAnsi="Times New Roman"/>
          <w:sz w:val="24"/>
          <w:szCs w:val="24"/>
        </w:rPr>
        <w:t>kill difference</w:t>
      </w:r>
      <w:r w:rsidRPr="008F71DF">
        <w:rPr>
          <w:rFonts w:ascii="Times New Roman" w:hAnsi="Times New Roman"/>
          <w:sz w:val="24"/>
          <w:szCs w:val="24"/>
        </w:rPr>
        <w:t>s</w:t>
      </w:r>
      <w:r w:rsidR="00C034D5" w:rsidRPr="008F71DF">
        <w:rPr>
          <w:rFonts w:ascii="Times New Roman" w:hAnsi="Times New Roman"/>
          <w:sz w:val="24"/>
          <w:szCs w:val="24"/>
        </w:rPr>
        <w:t xml:space="preserve"> (</w:t>
      </w:r>
      <w:r w:rsidR="00C034D5" w:rsidRPr="008F71DF">
        <w:rPr>
          <w:rFonts w:ascii="Times New Roman" w:hAnsi="Times New Roman"/>
          <w:i/>
          <w:sz w:val="24"/>
          <w:szCs w:val="24"/>
        </w:rPr>
        <w:t>SKdif</w:t>
      </w:r>
      <w:r w:rsidR="00C034D5" w:rsidRPr="008F71DF">
        <w:rPr>
          <w:rFonts w:ascii="Times New Roman" w:hAnsi="Times New Roman"/>
          <w:sz w:val="24"/>
          <w:szCs w:val="24"/>
        </w:rPr>
        <w:t>)</w:t>
      </w:r>
      <w:r w:rsidRPr="008F71DF">
        <w:rPr>
          <w:rFonts w:ascii="Times New Roman" w:hAnsi="Times New Roman"/>
          <w:sz w:val="24"/>
          <w:szCs w:val="24"/>
        </w:rPr>
        <w:t xml:space="preserve"> have significant positive effects on FDI </w:t>
      </w:r>
      <w:del w:id="108" w:author="Author">
        <w:r w:rsidRPr="008F71DF" w:rsidDel="00C77C13">
          <w:rPr>
            <w:rFonts w:ascii="Times New Roman" w:hAnsi="Times New Roman"/>
            <w:sz w:val="24"/>
            <w:szCs w:val="24"/>
          </w:rPr>
          <w:delText xml:space="preserve">for models without </w:delText>
        </w:r>
        <w:r w:rsidR="00DD1994" w:rsidRPr="008F71DF" w:rsidDel="00C77C13">
          <w:rPr>
            <w:rFonts w:ascii="Times New Roman" w:hAnsi="Times New Roman"/>
            <w:sz w:val="24"/>
            <w:szCs w:val="24"/>
          </w:rPr>
          <w:delText xml:space="preserve">FEs </w:delText>
        </w:r>
      </w:del>
      <w:r w:rsidR="00C034D5" w:rsidRPr="008F71DF">
        <w:rPr>
          <w:rFonts w:ascii="Times New Roman" w:hAnsi="Times New Roman"/>
          <w:sz w:val="24"/>
          <w:szCs w:val="24"/>
        </w:rPr>
        <w:t>in</w:t>
      </w:r>
      <w:r w:rsidR="00C034D5" w:rsidRPr="00C728C7">
        <w:rPr>
          <w:rFonts w:ascii="Times New Roman" w:hAnsi="Times New Roman"/>
          <w:sz w:val="24"/>
          <w:szCs w:val="24"/>
        </w:rPr>
        <w:t xml:space="preserve"> Table 5, the point estimate</w:t>
      </w:r>
      <w:r>
        <w:rPr>
          <w:rFonts w:ascii="Times New Roman" w:hAnsi="Times New Roman"/>
          <w:sz w:val="24"/>
          <w:szCs w:val="24"/>
        </w:rPr>
        <w:t>s</w:t>
      </w:r>
      <w:r w:rsidR="00C034D5" w:rsidRPr="00C728C7">
        <w:rPr>
          <w:rFonts w:ascii="Times New Roman" w:hAnsi="Times New Roman"/>
          <w:sz w:val="24"/>
          <w:szCs w:val="24"/>
        </w:rPr>
        <w:t xml:space="preserve"> for </w:t>
      </w:r>
      <w:r>
        <w:rPr>
          <w:rFonts w:ascii="Times New Roman" w:hAnsi="Times New Roman"/>
          <w:sz w:val="24"/>
          <w:szCs w:val="24"/>
        </w:rPr>
        <w:t>the</w:t>
      </w:r>
      <w:r w:rsidR="00C034D5" w:rsidRPr="00C728C7">
        <w:rPr>
          <w:rFonts w:ascii="Times New Roman" w:hAnsi="Times New Roman"/>
          <w:sz w:val="24"/>
          <w:szCs w:val="24"/>
        </w:rPr>
        <w:t xml:space="preserve"> </w:t>
      </w:r>
      <w:r w:rsidRPr="00E814FB">
        <w:rPr>
          <w:rFonts w:ascii="Times New Roman" w:hAnsi="Times New Roman"/>
          <w:i/>
          <w:sz w:val="24"/>
          <w:szCs w:val="24"/>
        </w:rPr>
        <w:t>SKdif</w:t>
      </w:r>
      <w:r>
        <w:rPr>
          <w:rFonts w:ascii="Times New Roman" w:hAnsi="Times New Roman"/>
          <w:sz w:val="24"/>
          <w:szCs w:val="24"/>
        </w:rPr>
        <w:t xml:space="preserve"> </w:t>
      </w:r>
      <w:r w:rsidR="00E735C4">
        <w:rPr>
          <w:rFonts w:ascii="Times New Roman" w:hAnsi="Times New Roman"/>
          <w:sz w:val="24"/>
          <w:szCs w:val="24"/>
        </w:rPr>
        <w:t>coefficient become</w:t>
      </w:r>
      <w:r w:rsidR="00C034D5" w:rsidRPr="00C728C7">
        <w:rPr>
          <w:rFonts w:ascii="Times New Roman" w:hAnsi="Times New Roman"/>
          <w:sz w:val="24"/>
          <w:szCs w:val="24"/>
        </w:rPr>
        <w:t xml:space="preserve"> negative </w:t>
      </w:r>
      <w:r w:rsidR="00B02181">
        <w:rPr>
          <w:rFonts w:ascii="Times New Roman" w:hAnsi="Times New Roman"/>
          <w:sz w:val="24"/>
          <w:szCs w:val="24"/>
        </w:rPr>
        <w:t xml:space="preserve">but </w:t>
      </w:r>
      <w:r w:rsidR="00D23B1D">
        <w:rPr>
          <w:rFonts w:ascii="Times New Roman" w:hAnsi="Times New Roman"/>
          <w:sz w:val="24"/>
          <w:szCs w:val="24"/>
        </w:rPr>
        <w:t>are</w:t>
      </w:r>
      <w:r w:rsidR="00AF10F4">
        <w:rPr>
          <w:rFonts w:ascii="Times New Roman" w:hAnsi="Times New Roman"/>
          <w:sz w:val="24"/>
          <w:szCs w:val="24"/>
        </w:rPr>
        <w:t xml:space="preserve"> </w:t>
      </w:r>
      <w:r w:rsidR="009940A5" w:rsidRPr="00C728C7">
        <w:rPr>
          <w:rFonts w:ascii="Times New Roman" w:hAnsi="Times New Roman"/>
          <w:sz w:val="24"/>
          <w:szCs w:val="24"/>
        </w:rPr>
        <w:t xml:space="preserve">no </w:t>
      </w:r>
      <w:r w:rsidR="00C034D5" w:rsidRPr="00C728C7">
        <w:rPr>
          <w:rFonts w:ascii="Times New Roman" w:hAnsi="Times New Roman"/>
          <w:sz w:val="24"/>
          <w:szCs w:val="24"/>
        </w:rPr>
        <w:t>longer statistically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r w:rsidR="00090A60" w:rsidRPr="00AF10F4">
        <w:rPr>
          <w:rFonts w:ascii="Times New Roman" w:hAnsi="Times New Roman"/>
          <w:i/>
          <w:sz w:val="24"/>
          <w:szCs w:val="24"/>
        </w:rPr>
        <w:t>SKdif</w:t>
      </w:r>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commentRangeStart w:id="109"/>
      <w:r w:rsidR="009D438C" w:rsidRPr="00AF10F4">
        <w:rPr>
          <w:rFonts w:ascii="Times New Roman" w:hAnsi="Times New Roman"/>
          <w:sz w:val="24"/>
          <w:szCs w:val="24"/>
        </w:rPr>
        <w:t xml:space="preserve">Using skill difference </w:t>
      </w:r>
      <w:r w:rsidR="00BD4E75" w:rsidRPr="00AF10F4">
        <w:rPr>
          <w:rFonts w:ascii="Times New Roman" w:hAnsi="Times New Roman"/>
          <w:sz w:val="24"/>
          <w:szCs w:val="24"/>
        </w:rPr>
        <w:t>further</w:t>
      </w:r>
      <w:r w:rsidR="009D438C" w:rsidRPr="00AF10F4">
        <w:rPr>
          <w:rFonts w:ascii="Times New Roman" w:hAnsi="Times New Roman"/>
          <w:sz w:val="24"/>
          <w:szCs w:val="24"/>
        </w:rPr>
        <w:t xml:space="preserve"> implies a strong prediction </w:t>
      </w:r>
      <w:r w:rsidR="00AF10F4" w:rsidRPr="00AF10F4">
        <w:rPr>
          <w:rFonts w:ascii="Times New Roman" w:hAnsi="Times New Roman"/>
          <w:sz w:val="24"/>
          <w:szCs w:val="24"/>
        </w:rPr>
        <w:t>(coefficients of equal absolute value but opposite sign) for</w:t>
      </w:r>
      <w:r w:rsidR="009D438C" w:rsidRPr="00AF10F4">
        <w:rPr>
          <w:rFonts w:ascii="Times New Roman" w:hAnsi="Times New Roman"/>
          <w:sz w:val="24"/>
          <w:szCs w:val="24"/>
        </w:rPr>
        <w:t xml:space="preserve"> the impact of source an</w:t>
      </w:r>
      <w:r w:rsidR="00E140FD" w:rsidRPr="00AF10F4">
        <w:rPr>
          <w:rFonts w:ascii="Times New Roman" w:hAnsi="Times New Roman"/>
          <w:sz w:val="24"/>
          <w:szCs w:val="24"/>
        </w:rPr>
        <w:t>d host countries’</w:t>
      </w:r>
      <w:r w:rsidR="009D438C" w:rsidRPr="00AF10F4">
        <w:rPr>
          <w:rFonts w:ascii="Times New Roman" w:hAnsi="Times New Roman"/>
          <w:sz w:val="24"/>
          <w:szCs w:val="24"/>
        </w:rPr>
        <w:t xml:space="preserve"> variables for labour endowment (</w:t>
      </w:r>
      <w:r w:rsidR="00E814FB" w:rsidRPr="00AF10F4">
        <w:rPr>
          <w:rFonts w:ascii="Times New Roman" w:hAnsi="Times New Roman"/>
          <w:i/>
          <w:sz w:val="24"/>
          <w:szCs w:val="24"/>
        </w:rPr>
        <w:t xml:space="preserve">SK_s </w:t>
      </w:r>
      <w:r w:rsidR="00E814FB" w:rsidRPr="00AF10F4">
        <w:rPr>
          <w:rFonts w:ascii="Times New Roman" w:hAnsi="Times New Roman"/>
          <w:sz w:val="24"/>
          <w:szCs w:val="24"/>
        </w:rPr>
        <w:t>and</w:t>
      </w:r>
      <w:r w:rsidR="00E814FB" w:rsidRPr="00AF10F4">
        <w:rPr>
          <w:rFonts w:ascii="Times New Roman" w:hAnsi="Times New Roman"/>
          <w:i/>
          <w:sz w:val="24"/>
          <w:szCs w:val="24"/>
        </w:rPr>
        <w:t xml:space="preserve"> </w:t>
      </w:r>
      <w:r w:rsidR="009D438C" w:rsidRPr="00AF10F4">
        <w:rPr>
          <w:rFonts w:ascii="Times New Roman" w:hAnsi="Times New Roman"/>
          <w:i/>
          <w:sz w:val="24"/>
          <w:szCs w:val="24"/>
        </w:rPr>
        <w:t>SK_h</w:t>
      </w:r>
      <w:r w:rsidR="009D438C" w:rsidRPr="00AF10F4">
        <w:rPr>
          <w:rFonts w:ascii="Times New Roman" w:hAnsi="Times New Roman"/>
          <w:sz w:val="24"/>
          <w:szCs w:val="24"/>
        </w:rPr>
        <w:t>).</w:t>
      </w:r>
      <w:r w:rsidR="009D438C" w:rsidRPr="00C728C7">
        <w:rPr>
          <w:rFonts w:ascii="Times New Roman" w:hAnsi="Times New Roman"/>
          <w:sz w:val="24"/>
          <w:szCs w:val="24"/>
        </w:rPr>
        <w:t xml:space="preserve"> </w:t>
      </w:r>
      <w:commentRangeEnd w:id="109"/>
      <w:r w:rsidR="00C77C13">
        <w:rPr>
          <w:rStyle w:val="CommentReference"/>
        </w:rPr>
        <w:commentReference w:id="109"/>
      </w:r>
    </w:p>
    <w:p w14:paraId="35AC640B" w14:textId="7EDFBA70" w:rsidR="00242DFB" w:rsidRPr="00E4046F" w:rsidRDefault="001554CF" w:rsidP="007B5047">
      <w:pPr>
        <w:spacing w:after="0" w:line="360" w:lineRule="auto"/>
        <w:ind w:firstLine="425"/>
        <w:jc w:val="both"/>
        <w:rPr>
          <w:rFonts w:ascii="Times New Roman" w:eastAsia="Times New Roman" w:hAnsi="Times New Roman"/>
          <w:color w:val="000000"/>
          <w:sz w:val="24"/>
          <w:szCs w:val="24"/>
          <w:lang w:eastAsia="en-NZ"/>
        </w:rPr>
      </w:pPr>
      <w:r w:rsidRPr="00AF10F4">
        <w:rPr>
          <w:rFonts w:ascii="Times New Roman" w:hAnsi="Times New Roman"/>
          <w:sz w:val="24"/>
          <w:szCs w:val="24"/>
        </w:rPr>
        <w:t xml:space="preserve">Although the results </w:t>
      </w:r>
      <w:r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Pr="00AF10F4">
        <w:rPr>
          <w:rFonts w:ascii="Times New Roman" w:hAnsi="Times New Roman"/>
          <w:sz w:val="24"/>
          <w:szCs w:val="24"/>
        </w:rPr>
        <w:t>are</w:t>
      </w:r>
      <w:r w:rsidR="00C034D5" w:rsidRPr="00AF10F4">
        <w:rPr>
          <w:rFonts w:ascii="Times New Roman" w:hAnsi="Times New Roman"/>
          <w:sz w:val="24"/>
          <w:szCs w:val="24"/>
        </w:rPr>
        <w:t xml:space="preserve"> </w:t>
      </w:r>
      <w:r w:rsidRPr="00AF10F4">
        <w:rPr>
          <w:rFonts w:ascii="Times New Roman" w:hAnsi="Times New Roman"/>
          <w:sz w:val="24"/>
          <w:szCs w:val="24"/>
        </w:rPr>
        <w:t>less clear-cut, based on the variables that are statist</w:t>
      </w:r>
      <w:r w:rsidRPr="00C728C7">
        <w:rPr>
          <w:rFonts w:ascii="Times New Roman" w:hAnsi="Times New Roman"/>
          <w:sz w:val="24"/>
          <w:szCs w:val="24"/>
        </w:rPr>
        <w:t>ically significant</w:t>
      </w:r>
      <w:r>
        <w:rPr>
          <w:rFonts w:ascii="Times New Roman" w:hAnsi="Times New Roman"/>
          <w:sz w:val="24"/>
          <w:szCs w:val="24"/>
        </w:rPr>
        <w:t>,</w:t>
      </w:r>
      <w:r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Pr>
          <w:rFonts w:ascii="Times New Roman" w:hAnsi="Times New Roman"/>
          <w:sz w:val="24"/>
          <w:szCs w:val="24"/>
        </w:rPr>
        <w:t xml:space="preserve">of </w:t>
      </w:r>
      <w:r w:rsidR="00E31ADE">
        <w:rPr>
          <w:rFonts w:ascii="Times New Roman" w:hAnsi="Times New Roman"/>
          <w:sz w:val="24"/>
          <w:szCs w:val="24"/>
        </w:rPr>
        <w:t xml:space="preserve">FDI </w:t>
      </w:r>
      <w:r>
        <w:rPr>
          <w:rFonts w:ascii="Times New Roman" w:hAnsi="Times New Roman"/>
          <w:sz w:val="24"/>
          <w:szCs w:val="24"/>
        </w:rPr>
        <w:t>between Asian countries</w:t>
      </w:r>
      <w:r w:rsidR="00C034D5" w:rsidRPr="00C728C7">
        <w:rPr>
          <w:rFonts w:ascii="Times New Roman" w:hAnsi="Times New Roman"/>
          <w:sz w:val="24"/>
          <w:szCs w:val="24"/>
        </w:rPr>
        <w:t>.</w:t>
      </w:r>
      <w:r>
        <w:rPr>
          <w:rStyle w:val="FootnoteReference"/>
          <w:rFonts w:ascii="Times New Roman" w:hAnsi="Times New Roman"/>
          <w:sz w:val="24"/>
          <w:szCs w:val="24"/>
        </w:rPr>
        <w:footnoteReference w:id="17"/>
      </w:r>
      <w:r w:rsidR="00C034D5" w:rsidRPr="00C728C7">
        <w:rPr>
          <w:rFonts w:ascii="Times New Roman" w:hAnsi="Times New Roman"/>
          <w:sz w:val="24"/>
          <w:szCs w:val="24"/>
        </w:rPr>
        <w:t xml:space="preserve"> </w:t>
      </w:r>
      <w:r w:rsidR="00C034D5" w:rsidRPr="00C728C7">
        <w:rPr>
          <w:rFonts w:ascii="Times New Roman" w:hAnsi="Times New Roman"/>
          <w:sz w:val="24"/>
          <w:szCs w:val="24"/>
        </w:rPr>
        <w:lastRenderedPageBreak/>
        <w:t xml:space="preserve">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8"/>
      </w:r>
      <w:r w:rsidR="00C034D5" w:rsidRPr="00C728C7">
        <w:rPr>
          <w:rFonts w:ascii="Times New Roman" w:eastAsia="Times New Roman" w:hAnsi="Times New Roman"/>
          <w:color w:val="000000"/>
          <w:sz w:val="24"/>
          <w:szCs w:val="24"/>
          <w:lang w:eastAsia="en-NZ"/>
        </w:rPr>
        <w:t xml:space="preserve"> The 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3CB16BD0" w:rsidR="00242DFB" w:rsidRPr="00242DFB"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9"/>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commentRangeStart w:id="110"/>
      <w:r w:rsidR="00242DFB" w:rsidRPr="000121E5">
        <w:rPr>
          <w:rFonts w:ascii="Times New Roman" w:eastAsia="Times New Roman" w:hAnsi="Times New Roman"/>
          <w:color w:val="000000"/>
          <w:sz w:val="24"/>
          <w:szCs w:val="24"/>
          <w:lang w:eastAsia="en-NZ"/>
        </w:rPr>
        <w:t>Figure A1 in the appendix shows</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w:t>
      </w:r>
      <w:commentRangeEnd w:id="110"/>
      <w:r w:rsidR="001A1248">
        <w:rPr>
          <w:rStyle w:val="CommentReference"/>
        </w:rPr>
        <w:commentReference w:id="110"/>
      </w:r>
      <w:r w:rsidR="00242DFB" w:rsidRPr="000121E5">
        <w:rPr>
          <w:rFonts w:ascii="Times New Roman" w:eastAsia="Times New Roman" w:hAnsi="Times New Roman"/>
          <w:color w:val="000000"/>
          <w:sz w:val="24"/>
          <w:szCs w:val="24"/>
          <w:lang w:eastAsia="en-NZ"/>
        </w:rPr>
        <w:t>.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are Japan, Singapore, South Korea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FDI are China, Hong Kong, India and Thailand.</w:t>
      </w:r>
    </w:p>
    <w:p w14:paraId="70B87761" w14:textId="52D11872" w:rsidR="008263AD" w:rsidRPr="00E4046F" w:rsidRDefault="00340C62" w:rsidP="00E9554B">
      <w:pPr>
        <w:spacing w:after="0" w:line="360" w:lineRule="auto"/>
        <w:ind w:firstLine="426"/>
        <w:jc w:val="both"/>
        <w:rPr>
          <w:rFonts w:ascii="Times New Roman" w:hAnsi="Times New Roman"/>
          <w:sz w:val="24"/>
          <w:szCs w:val="24"/>
        </w:rPr>
      </w:pPr>
      <w:ins w:id="111" w:author="Author">
        <w:r>
          <w:rPr>
            <w:rFonts w:ascii="Times New Roman" w:hAnsi="Times New Roman"/>
            <w:sz w:val="24"/>
            <w:szCs w:val="24"/>
          </w:rPr>
          <w:t xml:space="preserve">Focusing on the gravity variables, we observe that </w:t>
        </w:r>
      </w:ins>
      <w:del w:id="112" w:author="Author">
        <w:r w:rsidR="00C034D5" w:rsidRPr="00C728C7" w:rsidDel="00340C62">
          <w:rPr>
            <w:rFonts w:ascii="Times New Roman" w:hAnsi="Times New Roman"/>
            <w:sz w:val="24"/>
            <w:szCs w:val="24"/>
          </w:rPr>
          <w:delText xml:space="preserve">Besides the differences in </w:delText>
        </w:r>
        <w:r w:rsidR="001554CF" w:rsidDel="00340C62">
          <w:rPr>
            <w:rFonts w:ascii="Times New Roman" w:hAnsi="Times New Roman"/>
            <w:sz w:val="24"/>
            <w:szCs w:val="24"/>
          </w:rPr>
          <w:delText xml:space="preserve">some of </w:delText>
        </w:r>
        <w:r w:rsidR="00C034D5" w:rsidRPr="00C728C7" w:rsidDel="00340C62">
          <w:rPr>
            <w:rFonts w:ascii="Times New Roman" w:hAnsi="Times New Roman"/>
            <w:sz w:val="24"/>
            <w:szCs w:val="24"/>
          </w:rPr>
          <w:delText xml:space="preserve">the results with and without controlling for country FEs, </w:delText>
        </w:r>
      </w:del>
      <w:r w:rsidR="00C034D5" w:rsidRPr="00C728C7">
        <w:rPr>
          <w:rFonts w:ascii="Times New Roman" w:hAnsi="Times New Roman"/>
          <w:sz w:val="24"/>
          <w:szCs w:val="24"/>
        </w:rPr>
        <w:t>a number</w:t>
      </w:r>
      <w:r w:rsidR="001554CF">
        <w:rPr>
          <w:rFonts w:ascii="Times New Roman" w:hAnsi="Times New Roman"/>
          <w:sz w:val="24"/>
          <w:szCs w:val="24"/>
        </w:rPr>
        <w:t xml:space="preserve"> of determinants of intra-Asian</w:t>
      </w:r>
      <w:r w:rsidR="00E140FD" w:rsidRPr="00C728C7">
        <w:rPr>
          <w:rFonts w:ascii="Times New Roman" w:hAnsi="Times New Roman"/>
          <w:sz w:val="24"/>
          <w:szCs w:val="24"/>
        </w:rPr>
        <w:t xml:space="preserve"> </w:t>
      </w:r>
      <w:r w:rsidR="00C034D5" w:rsidRPr="00C728C7">
        <w:rPr>
          <w:rFonts w:ascii="Times New Roman" w:hAnsi="Times New Roman"/>
          <w:sz w:val="24"/>
          <w:szCs w:val="24"/>
        </w:rPr>
        <w:t xml:space="preserve">FDI are consistent in terms of the coefficients’ signs and significance levels </w:t>
      </w:r>
      <w:r w:rsidR="00BD4E75">
        <w:rPr>
          <w:rFonts w:ascii="Times New Roman" w:hAnsi="Times New Roman"/>
          <w:sz w:val="24"/>
          <w:szCs w:val="24"/>
        </w:rPr>
        <w:t>across</w:t>
      </w:r>
      <w:r w:rsidR="00C034D5" w:rsidRPr="00C728C7">
        <w:rPr>
          <w:rFonts w:ascii="Times New Roman" w:hAnsi="Times New Roman"/>
          <w:sz w:val="24"/>
          <w:szCs w:val="24"/>
        </w:rPr>
        <w:t xml:space="preserve"> Table</w:t>
      </w:r>
      <w:r w:rsidR="00E140FD" w:rsidRPr="00C728C7">
        <w:rPr>
          <w:rFonts w:ascii="Times New Roman" w:hAnsi="Times New Roman"/>
          <w:sz w:val="24"/>
          <w:szCs w:val="24"/>
        </w:rPr>
        <w:t>s</w:t>
      </w:r>
      <w:r w:rsidR="00C034D5"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00C034D5"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00C034D5"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00C034D5" w:rsidRPr="00C728C7">
        <w:rPr>
          <w:rFonts w:ascii="Times New Roman" w:hAnsi="Times New Roman"/>
          <w:sz w:val="24"/>
          <w:szCs w:val="24"/>
        </w:rPr>
        <w:t xml:space="preserve"> countries are bigger than the host countries and when the two countries share a common spoken language</w:t>
      </w:r>
      <w:r w:rsidR="00C034D5" w:rsidRPr="00AF10F4">
        <w:rPr>
          <w:rFonts w:ascii="Times New Roman" w:hAnsi="Times New Roman"/>
          <w:sz w:val="24"/>
          <w:szCs w:val="24"/>
        </w:rPr>
        <w:t xml:space="preserve">. This result </w:t>
      </w:r>
      <w:r w:rsidR="00AF10F4">
        <w:rPr>
          <w:rFonts w:ascii="Times New Roman" w:hAnsi="Times New Roman"/>
          <w:sz w:val="24"/>
          <w:szCs w:val="24"/>
        </w:rPr>
        <w:t>suggests</w:t>
      </w:r>
      <w:r w:rsidR="00C034D5" w:rsidRPr="00AF10F4">
        <w:rPr>
          <w:rFonts w:ascii="Times New Roman" w:hAnsi="Times New Roman"/>
          <w:sz w:val="24"/>
          <w:szCs w:val="24"/>
        </w:rPr>
        <w:t xml:space="preserve"> </w:t>
      </w:r>
      <w:r w:rsidR="00AF10F4">
        <w:rPr>
          <w:rFonts w:ascii="Times New Roman" w:hAnsi="Times New Roman"/>
          <w:sz w:val="24"/>
          <w:szCs w:val="24"/>
        </w:rPr>
        <w:t xml:space="preserve">there </w:t>
      </w:r>
      <w:r w:rsidR="00C034D5" w:rsidRPr="00AF10F4">
        <w:rPr>
          <w:rFonts w:ascii="Times New Roman" w:hAnsi="Times New Roman"/>
          <w:sz w:val="24"/>
          <w:szCs w:val="24"/>
        </w:rPr>
        <w:t xml:space="preserve">is no evidence for the </w:t>
      </w:r>
      <w:r w:rsidR="00C034D5" w:rsidRPr="00E4046F">
        <w:rPr>
          <w:rFonts w:ascii="Times New Roman" w:hAnsi="Times New Roman"/>
          <w:sz w:val="24"/>
          <w:szCs w:val="24"/>
        </w:rPr>
        <w:t xml:space="preserve">Lucas Paradox in intra-Asian FDI. </w:t>
      </w:r>
      <w:r w:rsidR="00C034D5" w:rsidRPr="00E4046F">
        <w:rPr>
          <w:rFonts w:ascii="Times New Roman" w:hAnsi="Times New Roman"/>
          <w:sz w:val="24"/>
          <w:szCs w:val="24"/>
        </w:rPr>
        <w:lastRenderedPageBreak/>
        <w:t>Furthermore</w:t>
      </w:r>
      <w:r w:rsidR="009D62F5" w:rsidRPr="00E4046F">
        <w:rPr>
          <w:rFonts w:ascii="Times New Roman" w:hAnsi="Times New Roman"/>
          <w:sz w:val="24"/>
          <w:szCs w:val="24"/>
        </w:rPr>
        <w:t xml:space="preserve">, </w:t>
      </w:r>
      <w:r w:rsidR="00C034D5" w:rsidRPr="00E4046F">
        <w:rPr>
          <w:rFonts w:ascii="Times New Roman" w:hAnsi="Times New Roman"/>
          <w:sz w:val="24"/>
          <w:szCs w:val="24"/>
        </w:rPr>
        <w:t>positive and statistically</w:t>
      </w:r>
      <w:r w:rsidR="009D62F5" w:rsidRPr="00E4046F">
        <w:rPr>
          <w:rFonts w:ascii="Times New Roman" w:hAnsi="Times New Roman"/>
          <w:sz w:val="24"/>
          <w:szCs w:val="24"/>
        </w:rPr>
        <w:t xml:space="preserve"> significant coefficients on the</w:t>
      </w:r>
      <w:r w:rsidR="00435F7A" w:rsidRPr="00E4046F">
        <w:rPr>
          <w:rFonts w:ascii="Times New Roman" w:hAnsi="Times New Roman"/>
          <w:sz w:val="24"/>
          <w:szCs w:val="24"/>
        </w:rPr>
        <w:t xml:space="preserve"> GDP difference </w:t>
      </w:r>
      <w:r w:rsidR="009D62F5" w:rsidRPr="00E4046F">
        <w:rPr>
          <w:rFonts w:ascii="Times New Roman" w:hAnsi="Times New Roman"/>
          <w:sz w:val="24"/>
          <w:szCs w:val="24"/>
        </w:rPr>
        <w:t xml:space="preserve">and on its squared value </w:t>
      </w:r>
      <w:r w:rsidR="00435F7A" w:rsidRPr="00E4046F">
        <w:rPr>
          <w:rFonts w:ascii="Times New Roman" w:hAnsi="Times New Roman"/>
          <w:sz w:val="24"/>
          <w:szCs w:val="24"/>
        </w:rPr>
        <w:t xml:space="preserve">in </w:t>
      </w:r>
      <w:r w:rsidR="00AF10F4" w:rsidRPr="00E4046F">
        <w:rPr>
          <w:rFonts w:ascii="Times New Roman" w:hAnsi="Times New Roman"/>
          <w:sz w:val="24"/>
          <w:szCs w:val="24"/>
        </w:rPr>
        <w:t xml:space="preserve">columns </w:t>
      </w:r>
      <w:r w:rsidR="009D62F5" w:rsidRPr="00E4046F">
        <w:rPr>
          <w:rFonts w:ascii="Times New Roman" w:hAnsi="Times New Roman"/>
          <w:sz w:val="24"/>
          <w:szCs w:val="24"/>
        </w:rPr>
        <w:t>(8) and (9</w:t>
      </w:r>
      <w:r w:rsidR="00435F7A" w:rsidRPr="00E4046F">
        <w:rPr>
          <w:rFonts w:ascii="Times New Roman" w:hAnsi="Times New Roman"/>
          <w:sz w:val="24"/>
          <w:szCs w:val="24"/>
        </w:rPr>
        <w:t xml:space="preserve">) </w:t>
      </w:r>
      <w:r w:rsidR="00C034D5" w:rsidRPr="00E4046F">
        <w:rPr>
          <w:rFonts w:ascii="Times New Roman" w:hAnsi="Times New Roman"/>
          <w:sz w:val="24"/>
          <w:szCs w:val="24"/>
        </w:rPr>
        <w:t xml:space="preserve">in Table 6 </w:t>
      </w:r>
      <w:r w:rsidR="00D302A2" w:rsidRPr="00E4046F">
        <w:rPr>
          <w:rFonts w:ascii="Times New Roman" w:hAnsi="Times New Roman"/>
          <w:sz w:val="24"/>
          <w:szCs w:val="24"/>
        </w:rPr>
        <w:t>suggest</w:t>
      </w:r>
      <w:r w:rsidR="00C034D5" w:rsidRPr="00E4046F">
        <w:rPr>
          <w:rFonts w:ascii="Times New Roman" w:hAnsi="Times New Roman"/>
          <w:sz w:val="24"/>
          <w:szCs w:val="24"/>
        </w:rPr>
        <w:t xml:space="preserve"> that the relationship between GDP difference and FDI </w:t>
      </w:r>
      <w:r w:rsidR="009D62F5" w:rsidRPr="00E4046F">
        <w:rPr>
          <w:rFonts w:ascii="Times New Roman" w:hAnsi="Times New Roman"/>
          <w:sz w:val="24"/>
          <w:szCs w:val="24"/>
        </w:rPr>
        <w:t xml:space="preserve">is not </w:t>
      </w:r>
      <w:r w:rsidR="00BF079A" w:rsidRPr="00E4046F">
        <w:rPr>
          <w:rFonts w:ascii="Times New Roman" w:hAnsi="Times New Roman"/>
          <w:sz w:val="24"/>
          <w:szCs w:val="24"/>
        </w:rPr>
        <w:t xml:space="preserve">inverted </w:t>
      </w:r>
      <w:r w:rsidR="009D62F5" w:rsidRPr="00E4046F">
        <w:rPr>
          <w:rFonts w:ascii="Times New Roman" w:hAnsi="Times New Roman"/>
          <w:sz w:val="24"/>
          <w:szCs w:val="24"/>
        </w:rPr>
        <w:t>U-shaped</w:t>
      </w:r>
      <w:r w:rsidR="00D302A2" w:rsidRPr="000121E5">
        <w:rPr>
          <w:rFonts w:ascii="Times New Roman" w:hAnsi="Times New Roman"/>
          <w:sz w:val="24"/>
          <w:szCs w:val="24"/>
        </w:rPr>
        <w:t>;</w:t>
      </w:r>
      <w:r w:rsidR="009D62F5" w:rsidRPr="000121E5">
        <w:rPr>
          <w:rFonts w:ascii="Times New Roman" w:hAnsi="Times New Roman"/>
          <w:sz w:val="24"/>
          <w:szCs w:val="24"/>
        </w:rPr>
        <w:t xml:space="preserve"> </w:t>
      </w:r>
      <w:r w:rsidR="00D302A2" w:rsidRPr="000121E5">
        <w:rPr>
          <w:rFonts w:ascii="Times New Roman" w:hAnsi="Times New Roman"/>
          <w:sz w:val="24"/>
          <w:szCs w:val="24"/>
        </w:rPr>
        <w:t>rather</w:t>
      </w:r>
      <w:r w:rsidR="00CC5621" w:rsidRPr="000121E5">
        <w:rPr>
          <w:rFonts w:ascii="Times New Roman" w:hAnsi="Times New Roman"/>
          <w:sz w:val="24"/>
          <w:szCs w:val="24"/>
        </w:rPr>
        <w:t>,</w:t>
      </w:r>
      <w:r w:rsidR="009D62F5" w:rsidRPr="00E4046F">
        <w:rPr>
          <w:rFonts w:ascii="Times New Roman" w:hAnsi="Times New Roman"/>
          <w:sz w:val="24"/>
          <w:szCs w:val="24"/>
        </w:rPr>
        <w:t xml:space="preserve"> </w:t>
      </w:r>
      <w:r w:rsidR="00C034D5" w:rsidRPr="00E4046F">
        <w:rPr>
          <w:rFonts w:ascii="Times New Roman" w:hAnsi="Times New Roman"/>
          <w:sz w:val="24"/>
          <w:szCs w:val="24"/>
        </w:rPr>
        <w:t xml:space="preserve">the </w:t>
      </w:r>
      <w:r w:rsidR="00AF10F4" w:rsidRPr="00E4046F">
        <w:rPr>
          <w:rFonts w:ascii="Times New Roman" w:hAnsi="Times New Roman"/>
          <w:sz w:val="24"/>
          <w:szCs w:val="24"/>
        </w:rPr>
        <w:t>larger</w:t>
      </w:r>
      <w:r w:rsidR="00C034D5" w:rsidRPr="00E4046F">
        <w:rPr>
          <w:rFonts w:ascii="Times New Roman" w:hAnsi="Times New Roman"/>
          <w:sz w:val="24"/>
          <w:szCs w:val="24"/>
        </w:rPr>
        <w:t xml:space="preserve"> the </w:t>
      </w:r>
      <w:r w:rsidR="00BC0FF8" w:rsidRPr="00E4046F">
        <w:rPr>
          <w:rFonts w:ascii="Times New Roman" w:hAnsi="Times New Roman"/>
          <w:sz w:val="24"/>
          <w:szCs w:val="24"/>
        </w:rPr>
        <w:t>source</w:t>
      </w:r>
      <w:r w:rsidR="00C034D5" w:rsidRPr="00E4046F">
        <w:rPr>
          <w:rFonts w:ascii="Times New Roman" w:hAnsi="Times New Roman"/>
          <w:sz w:val="24"/>
          <w:szCs w:val="24"/>
        </w:rPr>
        <w:t xml:space="preserve"> country, the more FDI flows to the host country. </w:t>
      </w:r>
    </w:p>
    <w:p w14:paraId="59AE9028" w14:textId="5E6A7C4B" w:rsidR="00E262E3" w:rsidRDefault="008263AD"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Interestingly, existence of a bilateral investment treaty has a positive</w:t>
      </w:r>
      <w:r w:rsidRPr="008263AD">
        <w:rPr>
          <w:rFonts w:ascii="Times New Roman" w:hAnsi="Times New Roman"/>
          <w:sz w:val="24"/>
          <w:szCs w:val="24"/>
        </w:rPr>
        <w:t xml:space="preserve"> impact on the decision to undertake FDI, but any impact on the amount of FDI is imprecisely estimated in the LH model. Note that the results on </w:t>
      </w:r>
      <w:r w:rsidRPr="008263AD">
        <w:rPr>
          <w:rFonts w:ascii="Times New Roman" w:hAnsi="Times New Roman"/>
          <w:i/>
          <w:sz w:val="24"/>
          <w:szCs w:val="24"/>
        </w:rPr>
        <w:t>BIT</w:t>
      </w:r>
      <w:r w:rsidRPr="008263AD">
        <w:rPr>
          <w:rFonts w:ascii="Times New Roman" w:hAnsi="Times New Roman"/>
          <w:sz w:val="24"/>
          <w:szCs w:val="24"/>
        </w:rPr>
        <w:t xml:space="preserve"> for PPML and LH contradict each other. If we solely relied on PPML, our conclusion on </w:t>
      </w:r>
      <w:r w:rsidRPr="008263AD">
        <w:rPr>
          <w:rFonts w:ascii="Times New Roman" w:hAnsi="Times New Roman"/>
          <w:i/>
          <w:sz w:val="24"/>
          <w:szCs w:val="24"/>
        </w:rPr>
        <w:t>BIT</w:t>
      </w:r>
      <w:r w:rsidRPr="008263AD">
        <w:rPr>
          <w:rFonts w:ascii="Times New Roman" w:hAnsi="Times New Roman"/>
          <w:sz w:val="24"/>
          <w:szCs w:val="24"/>
        </w:rPr>
        <w:t xml:space="preserve"> would be that a bilateral investment treaty deters intra-Asian FDI, with significance at the 1% significance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49812864" w14:textId="2265D0FC" w:rsidR="00871ECC" w:rsidRDefault="00E262E3" w:rsidP="00871ECC">
      <w:pPr>
        <w:spacing w:after="0" w:line="360" w:lineRule="auto"/>
        <w:ind w:firstLine="426"/>
        <w:jc w:val="both"/>
        <w:rPr>
          <w:rFonts w:ascii="Times New Roman" w:hAnsi="Times New Roman"/>
          <w:sz w:val="24"/>
          <w:szCs w:val="24"/>
        </w:rPr>
      </w:pPr>
      <w:r>
        <w:rPr>
          <w:rFonts w:ascii="Times New Roman" w:hAnsi="Times New Roman"/>
          <w:sz w:val="24"/>
          <w:szCs w:val="24"/>
        </w:rPr>
        <w:t>C</w:t>
      </w:r>
      <w:r w:rsidRPr="00E262E3">
        <w:rPr>
          <w:rFonts w:ascii="Times New Roman" w:hAnsi="Times New Roman"/>
          <w:sz w:val="24"/>
          <w:szCs w:val="24"/>
        </w:rPr>
        <w:t>ontiguity has a positive effect on the amount of FDI but does not have a statistically significant impact on participation decisions. Empirical evidence for contiguity is weak since its coefficient is statistically significant only in column (9)</w:t>
      </w:r>
      <w:r w:rsidR="00A67D87">
        <w:rPr>
          <w:rFonts w:ascii="Times New Roman" w:hAnsi="Times New Roman"/>
          <w:sz w:val="24"/>
          <w:szCs w:val="24"/>
        </w:rPr>
        <w:t xml:space="preserve"> in Table 6, looking at</w:t>
      </w:r>
      <w:r>
        <w:rPr>
          <w:rFonts w:ascii="Times New Roman" w:hAnsi="Times New Roman"/>
          <w:sz w:val="24"/>
          <w:szCs w:val="24"/>
        </w:rPr>
        <w:t xml:space="preserve"> PPML and LH, </w:t>
      </w:r>
      <w:r w:rsidRPr="00E262E3">
        <w:rPr>
          <w:rFonts w:ascii="Times New Roman" w:hAnsi="Times New Roman"/>
          <w:sz w:val="24"/>
          <w:szCs w:val="24"/>
        </w:rPr>
        <w:t>and only at the 10% significance level.</w:t>
      </w:r>
      <w:r>
        <w:rPr>
          <w:rFonts w:ascii="Times New Roman" w:hAnsi="Times New Roman"/>
          <w:sz w:val="24"/>
          <w:szCs w:val="24"/>
        </w:rPr>
        <w:t xml:space="preserve"> </w:t>
      </w:r>
      <w:r w:rsidRPr="00E262E3">
        <w:rPr>
          <w:rFonts w:ascii="Times New Roman" w:hAnsi="Times New Roman"/>
          <w:sz w:val="24"/>
          <w:szCs w:val="24"/>
        </w:rPr>
        <w:t xml:space="preserve">A positive impact of common spoken language </w:t>
      </w:r>
      <w:r w:rsidR="00A67D87">
        <w:rPr>
          <w:rFonts w:ascii="Times New Roman" w:hAnsi="Times New Roman"/>
          <w:sz w:val="24"/>
          <w:szCs w:val="24"/>
        </w:rPr>
        <w:t xml:space="preserve">is in line with the finding of </w:t>
      </w:r>
      <w:r w:rsidRPr="00E262E3">
        <w:rPr>
          <w:rFonts w:ascii="Times New Roman" w:hAnsi="Times New Roman"/>
          <w:sz w:val="24"/>
          <w:szCs w:val="24"/>
        </w:rPr>
        <w:t>Kim et al. (2015). However, whereas Kim et al. (2015) find that language can affect investors’ decisions, common spoken language does not have a statistically significant impact on the participation decision in our LH r</w:t>
      </w:r>
      <w:r>
        <w:rPr>
          <w:rFonts w:ascii="Times New Roman" w:hAnsi="Times New Roman"/>
          <w:sz w:val="24"/>
          <w:szCs w:val="24"/>
        </w:rPr>
        <w:t>esults</w:t>
      </w:r>
      <w:r w:rsidRPr="00E262E3">
        <w:rPr>
          <w:rFonts w:ascii="Times New Roman" w:hAnsi="Times New Roman"/>
          <w:sz w:val="24"/>
          <w:szCs w:val="24"/>
        </w:rPr>
        <w:t xml:space="preserve">. It has a positive and significant effect </w:t>
      </w:r>
      <w:r w:rsidR="00A67D87">
        <w:rPr>
          <w:rFonts w:ascii="Times New Roman" w:hAnsi="Times New Roman"/>
          <w:sz w:val="24"/>
          <w:szCs w:val="24"/>
        </w:rPr>
        <w:t>for PPML and</w:t>
      </w:r>
      <w:r>
        <w:rPr>
          <w:rFonts w:ascii="Times New Roman" w:hAnsi="Times New Roman"/>
          <w:sz w:val="24"/>
          <w:szCs w:val="24"/>
        </w:rPr>
        <w:t xml:space="preserve"> </w:t>
      </w:r>
      <w:r w:rsidRPr="00E262E3">
        <w:rPr>
          <w:rFonts w:ascii="Times New Roman" w:hAnsi="Times New Roman"/>
          <w:sz w:val="24"/>
          <w:szCs w:val="24"/>
        </w:rPr>
        <w:t xml:space="preserve">in </w:t>
      </w:r>
      <w:r>
        <w:rPr>
          <w:rFonts w:ascii="Times New Roman" w:hAnsi="Times New Roman"/>
          <w:sz w:val="24"/>
          <w:szCs w:val="24"/>
        </w:rPr>
        <w:t>the LH amount equation</w:t>
      </w:r>
      <w:r w:rsidR="00A67D87">
        <w:rPr>
          <w:rFonts w:ascii="Times New Roman" w:hAnsi="Times New Roman"/>
          <w:sz w:val="24"/>
          <w:szCs w:val="24"/>
        </w:rPr>
        <w:t xml:space="preserve"> only</w:t>
      </w:r>
      <w:r>
        <w:rPr>
          <w:rFonts w:ascii="Times New Roman" w:hAnsi="Times New Roman"/>
          <w:sz w:val="24"/>
          <w:szCs w:val="24"/>
        </w:rPr>
        <w:t xml:space="preserve">. </w:t>
      </w:r>
      <w:r w:rsidR="008263AD" w:rsidRPr="008263AD">
        <w:rPr>
          <w:rFonts w:ascii="Times New Roman" w:hAnsi="Times New Roman"/>
          <w:sz w:val="24"/>
          <w:szCs w:val="24"/>
        </w:rPr>
        <w:t xml:space="preserve">Finally, having a common colonizer post 1945 is often found to have a positive impact on FDI </w: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 </w:instrTex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EN.CITE.DATA </w:instrText>
      </w:r>
      <w:r w:rsidR="008263AD" w:rsidRPr="008263AD">
        <w:rPr>
          <w:rFonts w:ascii="Times New Roman" w:hAnsi="Times New Roman"/>
          <w:sz w:val="24"/>
          <w:szCs w:val="24"/>
        </w:rPr>
      </w:r>
      <w:r w:rsidR="008263AD" w:rsidRPr="008263AD">
        <w:rPr>
          <w:rFonts w:ascii="Times New Roman" w:hAnsi="Times New Roman"/>
          <w:sz w:val="24"/>
          <w:szCs w:val="24"/>
        </w:rPr>
        <w:fldChar w:fldCharType="end"/>
      </w:r>
      <w:r w:rsidR="008263AD" w:rsidRPr="008263AD">
        <w:rPr>
          <w:rFonts w:ascii="Times New Roman" w:hAnsi="Times New Roman"/>
          <w:sz w:val="24"/>
          <w:szCs w:val="24"/>
        </w:rPr>
      </w:r>
      <w:r w:rsidR="008263AD" w:rsidRPr="008263AD">
        <w:rPr>
          <w:rFonts w:ascii="Times New Roman" w:hAnsi="Times New Roman"/>
          <w:sz w:val="24"/>
          <w:szCs w:val="24"/>
        </w:rPr>
        <w:fldChar w:fldCharType="separate"/>
      </w:r>
      <w:r w:rsidR="008263AD">
        <w:rPr>
          <w:rFonts w:ascii="Times New Roman" w:hAnsi="Times New Roman"/>
          <w:sz w:val="24"/>
          <w:szCs w:val="24"/>
        </w:rPr>
        <w:t>(Eichengreen and</w:t>
      </w:r>
      <w:r w:rsidR="008263AD" w:rsidRPr="008263AD">
        <w:rPr>
          <w:rFonts w:ascii="Times New Roman" w:hAnsi="Times New Roman"/>
          <w:sz w:val="24"/>
          <w:szCs w:val="24"/>
        </w:rPr>
        <w:t xml:space="preserve"> Tong, 2006; Li</w:t>
      </w:r>
      <w:r w:rsidR="008263AD">
        <w:rPr>
          <w:rFonts w:ascii="Times New Roman" w:hAnsi="Times New Roman"/>
          <w:sz w:val="24"/>
          <w:szCs w:val="24"/>
        </w:rPr>
        <w:t>ebscher, Christl, Mooslechner and</w:t>
      </w:r>
      <w:r w:rsidR="008263AD" w:rsidRPr="008263AD">
        <w:rPr>
          <w:rFonts w:ascii="Times New Roman" w:hAnsi="Times New Roman"/>
          <w:sz w:val="24"/>
          <w:szCs w:val="24"/>
        </w:rPr>
        <w:t xml:space="preserve"> Ritzberger-Grünwald, 2007)</w:t>
      </w:r>
      <w:r w:rsidR="008263AD" w:rsidRPr="008263AD">
        <w:rPr>
          <w:rFonts w:ascii="Times New Roman" w:hAnsi="Times New Roman"/>
          <w:sz w:val="24"/>
          <w:szCs w:val="24"/>
        </w:rPr>
        <w:fldChar w:fldCharType="end"/>
      </w:r>
      <w:r w:rsidR="008263AD" w:rsidRPr="008263AD">
        <w:rPr>
          <w:rFonts w:ascii="Times New Roman" w:hAnsi="Times New Roman"/>
          <w:sz w:val="24"/>
          <w:szCs w:val="24"/>
        </w:rPr>
        <w:t xml:space="preserve">; however, in our </w:t>
      </w:r>
      <w:r w:rsidR="008263AD" w:rsidRPr="000121E5">
        <w:rPr>
          <w:rFonts w:ascii="Times New Roman" w:hAnsi="Times New Roman"/>
          <w:sz w:val="24"/>
          <w:szCs w:val="24"/>
        </w:rPr>
        <w:t>results, the effect of t</w:t>
      </w:r>
      <w:r w:rsidR="00871ECC">
        <w:rPr>
          <w:rFonts w:ascii="Times New Roman" w:hAnsi="Times New Roman"/>
          <w:sz w:val="24"/>
          <w:szCs w:val="24"/>
        </w:rPr>
        <w:t xml:space="preserve">his variable </w:t>
      </w:r>
      <w:r w:rsidR="008263AD" w:rsidRPr="000121E5">
        <w:rPr>
          <w:rFonts w:ascii="Times New Roman" w:hAnsi="Times New Roman"/>
          <w:sz w:val="24"/>
          <w:szCs w:val="24"/>
        </w:rPr>
        <w:t>is not statistically significant</w:t>
      </w:r>
      <w:r w:rsidRPr="000121E5">
        <w:rPr>
          <w:rFonts w:ascii="Times New Roman" w:hAnsi="Times New Roman"/>
          <w:sz w:val="24"/>
          <w:szCs w:val="24"/>
        </w:rPr>
        <w:t xml:space="preserve"> for PPML </w:t>
      </w:r>
      <w:r w:rsidR="00CC5621" w:rsidRPr="000121E5">
        <w:rPr>
          <w:rFonts w:ascii="Times New Roman" w:hAnsi="Times New Roman"/>
          <w:sz w:val="24"/>
          <w:szCs w:val="24"/>
        </w:rPr>
        <w:t>or</w:t>
      </w:r>
      <w:r w:rsidRPr="000121E5">
        <w:rPr>
          <w:rFonts w:ascii="Times New Roman" w:hAnsi="Times New Roman"/>
          <w:sz w:val="24"/>
          <w:szCs w:val="24"/>
        </w:rPr>
        <w:t xml:space="preserve"> LH</w:t>
      </w:r>
      <w:r w:rsidR="00F6484D" w:rsidRPr="000121E5">
        <w:rPr>
          <w:rFonts w:ascii="Times New Roman" w:hAnsi="Times New Roman"/>
          <w:sz w:val="24"/>
          <w:szCs w:val="24"/>
        </w:rPr>
        <w:t>.</w:t>
      </w:r>
    </w:p>
    <w:p w14:paraId="16F778C6" w14:textId="77777777" w:rsidR="00871ECC" w:rsidRPr="008263AD" w:rsidRDefault="00871ECC" w:rsidP="00871ECC">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03E6BA76"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time period.</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Braconier et al. (2005), Davies (2008), and Bergstrand and Egger (2013). Last, we specify a basic gravity-type model of FDI instead, based on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lastRenderedPageBreak/>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One of the most significant differences in our study compared to previous studies applying the KK model is that we include data for all possible country pairs within a group of countries. As a consequence,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rences in our results may 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r w:rsidR="006A2E6D" w:rsidRPr="00E4046F">
        <w:rPr>
          <w:rFonts w:ascii="Times New Roman" w:hAnsi="Times New Roman"/>
          <w:i/>
          <w:sz w:val="24"/>
          <w:szCs w:val="24"/>
        </w:rPr>
        <w:t>SumGDP</w:t>
      </w:r>
      <w:r w:rsidR="006A2E6D" w:rsidRPr="00E4046F">
        <w:rPr>
          <w:rFonts w:ascii="Times New Roman" w:hAnsi="Times New Roman"/>
          <w:sz w:val="24"/>
          <w:szCs w:val="24"/>
        </w:rPr>
        <w:t xml:space="preserve"> and </w:t>
      </w:r>
      <w:r w:rsidR="00B60490" w:rsidRPr="00E4046F">
        <w:rPr>
          <w:rFonts w:ascii="Times New Roman" w:hAnsi="Times New Roman"/>
          <w:i/>
          <w:sz w:val="24"/>
          <w:szCs w:val="24"/>
        </w:rPr>
        <w:t>GDPdif_sq</w:t>
      </w:r>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r w:rsidR="00DC4C40" w:rsidRPr="00E4046F">
        <w:rPr>
          <w:rFonts w:ascii="Times New Roman" w:hAnsi="Times New Roman"/>
          <w:i/>
          <w:color w:val="auto"/>
          <w:sz w:val="24"/>
          <w:szCs w:val="24"/>
        </w:rPr>
        <w:t xml:space="preserve">Braconier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r w:rsidRPr="008263AD">
        <w:rPr>
          <w:rFonts w:ascii="Times New Roman" w:hAnsi="Times New Roman"/>
          <w:i/>
          <w:sz w:val="24"/>
          <w:szCs w:val="24"/>
        </w:rPr>
        <w:t>GDPdif_sq</w:t>
      </w:r>
      <w:r w:rsidRPr="008263AD">
        <w:rPr>
          <w:rFonts w:ascii="Times New Roman" w:hAnsi="Times New Roman"/>
          <w:sz w:val="24"/>
          <w:szCs w:val="24"/>
        </w:rPr>
        <w:t xml:space="preserve">,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GDPdif</w:t>
      </w:r>
      <w:r w:rsidRPr="008263AD">
        <w:rPr>
          <w:rFonts w:ascii="Times New Roman" w:hAnsi="Times New Roman"/>
          <w:sz w:val="24"/>
          <w:szCs w:val="24"/>
        </w:rPr>
        <w:t>, respectively), based on geometric features of the Edgeworth box diagram from Markusen’s (2002) simulation results.</w:t>
      </w:r>
      <w:r w:rsidRPr="008263AD">
        <w:rPr>
          <w:rFonts w:ascii="Times New Roman" w:hAnsi="Times New Roman"/>
          <w:sz w:val="24"/>
          <w:szCs w:val="24"/>
          <w:vertAlign w:val="superscript"/>
        </w:rPr>
        <w:footnoteReference w:id="20"/>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31742B41" w:rsidR="00DC4C40" w:rsidRPr="008263A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In order to apply the BNU specification, we use data from the ILO on the number of skilled and unskilled workers. This is also the most common data source for labour endowments for empirical studies of the KK model, although, for our 31 Asian countries, it leads to a lower number of observations than available data on tertiary education. Results based on the BNU </w:t>
      </w:r>
      <w:r w:rsidRPr="008263AD">
        <w:rPr>
          <w:rFonts w:ascii="Times New Roman" w:hAnsi="Times New Roman"/>
          <w:sz w:val="24"/>
          <w:szCs w:val="24"/>
        </w:rPr>
        <w:lastRenderedPageBreak/>
        <w:t>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a number of variables</w:t>
      </w:r>
      <w:r w:rsidR="00117EE9">
        <w:rPr>
          <w:rFonts w:ascii="Times New Roman" w:hAnsi="Times New Roman"/>
          <w:sz w:val="24"/>
          <w:szCs w:val="24"/>
        </w:rPr>
        <w:t>,</w:t>
      </w:r>
      <w:r w:rsidRPr="008263AD">
        <w:rPr>
          <w:rFonts w:ascii="Times New Roman" w:hAnsi="Times New Roman"/>
          <w:sz w:val="24"/>
          <w:szCs w:val="24"/>
        </w:rPr>
        <w:t xml:space="preserve"> including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SKdif</w:t>
      </w:r>
      <w:r w:rsidRPr="008263AD">
        <w:rPr>
          <w:rFonts w:ascii="Times New Roman" w:hAnsi="Times New Roman"/>
          <w:sz w:val="24"/>
          <w:szCs w:val="24"/>
        </w:rPr>
        <w:t xml:space="preserve">) and </w:t>
      </w:r>
      <w:r w:rsidRPr="008263AD">
        <w:rPr>
          <w:rFonts w:ascii="Times New Roman" w:hAnsi="Times New Roman"/>
          <w:i/>
          <w:sz w:val="24"/>
          <w:szCs w:val="24"/>
        </w:rPr>
        <w:t>TradeSK</w:t>
      </w:r>
      <w:r w:rsidRPr="008263AD">
        <w:rPr>
          <w:rFonts w:ascii="Times New Roman" w:hAnsi="Times New Roman"/>
          <w:sz w:val="24"/>
          <w:szCs w:val="24"/>
        </w:rPr>
        <w:t>. This matches BNU’s conclusion in their study, based on OLS and weighted least squares (WLS) estimates for a sample containing 56 source countries and 85 host countries from 1986 to 1998. Moreover, Braconier et al. (2005) also control for both time and country FEs. However, our results for all the other estimation methods for corner solution outcomes (Tobit, PPML, and LH) do not support their predictions. In particular, almost all the basic KK variables (</w:t>
      </w:r>
      <w:r w:rsidR="006A5762">
        <w:rPr>
          <w:rFonts w:ascii="Times New Roman" w:hAnsi="Times New Roman"/>
          <w:sz w:val="24"/>
          <w:szCs w:val="24"/>
        </w:rPr>
        <w:t xml:space="preserve">in particular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r w:rsidRPr="008263AD">
        <w:rPr>
          <w:rFonts w:ascii="Times New Roman" w:hAnsi="Times New Roman"/>
          <w:i/>
          <w:sz w:val="24"/>
          <w:szCs w:val="24"/>
        </w:rPr>
        <w:t>GDPdif</w:t>
      </w:r>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KK model predicts a relationship between the relative income of the source country compared to the host country and FDI. In BNU, the relative country size relies purely on geometrical features of the Edgeworth box in Markusen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r w:rsidRPr="008263AD">
        <w:rPr>
          <w:rFonts w:ascii="Times New Roman" w:hAnsi="Times New Roman"/>
          <w:i/>
          <w:sz w:val="24"/>
          <w:szCs w:val="24"/>
        </w:rPr>
        <w:t>SKdif</w:t>
      </w:r>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r w:rsidRPr="008263AD">
        <w:rPr>
          <w:rFonts w:ascii="Times New Roman" w:hAnsi="Times New Roman"/>
          <w:i/>
          <w:sz w:val="24"/>
          <w:szCs w:val="24"/>
        </w:rPr>
        <w:t>SKdif</w:t>
      </w:r>
      <w:r w:rsidRPr="008263AD">
        <w:rPr>
          <w:rFonts w:ascii="Times New Roman" w:hAnsi="Times New Roman"/>
          <w:sz w:val="24"/>
          <w:szCs w:val="24"/>
        </w:rPr>
        <w:t xml:space="preserve">. However, if </w:t>
      </w:r>
      <w:r w:rsidRPr="008263AD">
        <w:rPr>
          <w:rFonts w:ascii="Times New Roman" w:hAnsi="Times New Roman"/>
          <w:i/>
          <w:sz w:val="24"/>
          <w:szCs w:val="24"/>
        </w:rPr>
        <w:t>SKdif</w:t>
      </w:r>
      <w:r w:rsidRPr="008263AD">
        <w:rPr>
          <w:rFonts w:ascii="Times New Roman" w:hAnsi="Times New Roman"/>
          <w:sz w:val="24"/>
          <w:szCs w:val="24"/>
        </w:rPr>
        <w:t xml:space="preserve"> &gt; 0, horizontal FDI can arise when source countries are more or less skill-abundant than 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A11B7C" w:rsidRPr="00E159A5" w:rsidRDefault="00A11B7C"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11B7C" w:rsidRPr="001E3B03" w:rsidRDefault="00A11B7C"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A11B7C" w:rsidRPr="00E159A5" w:rsidRDefault="00A11B7C"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11B7C" w:rsidRPr="001E3B03" w:rsidRDefault="00A11B7C"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r w:rsidRPr="008263AD">
        <w:rPr>
          <w:rFonts w:ascii="Times New Roman" w:hAnsi="Times New Roman"/>
          <w:i/>
          <w:sz w:val="24"/>
          <w:szCs w:val="24"/>
        </w:rPr>
        <w:t>SKdif</w:t>
      </w:r>
      <w:r w:rsidRPr="008263AD">
        <w:rPr>
          <w:rFonts w:ascii="Times New Roman" w:hAnsi="Times New Roman"/>
          <w:sz w:val="24"/>
          <w:szCs w:val="24"/>
        </w:rPr>
        <w:t xml:space="preserve"> separately, with </w:t>
      </w:r>
      <w:r w:rsidRPr="008263AD">
        <w:rPr>
          <w:rFonts w:ascii="Times New Roman" w:hAnsi="Times New Roman"/>
          <w:i/>
          <w:sz w:val="24"/>
          <w:szCs w:val="24"/>
        </w:rPr>
        <w:t>SKdif_sq</w:t>
      </w:r>
      <w:r w:rsidRPr="008263AD">
        <w:rPr>
          <w:rFonts w:ascii="Times New Roman" w:hAnsi="Times New Roman"/>
          <w:sz w:val="24"/>
          <w:szCs w:val="24"/>
        </w:rPr>
        <w:t xml:space="preserve"> as an additional explanatory variable. </w:t>
      </w:r>
      <w:r w:rsidRPr="008263AD">
        <w:rPr>
          <w:rFonts w:ascii="Times New Roman" w:hAnsi="Times New Roman"/>
          <w:sz w:val="24"/>
          <w:szCs w:val="24"/>
        </w:rPr>
        <w:lastRenderedPageBreak/>
        <w:t xml:space="preserve">When </w:t>
      </w:r>
      <w:r w:rsidRPr="008263AD">
        <w:rPr>
          <w:rFonts w:ascii="Times New Roman" w:hAnsi="Times New Roman"/>
          <w:i/>
          <w:sz w:val="24"/>
          <w:szCs w:val="24"/>
        </w:rPr>
        <w:t>SKdif</w:t>
      </w:r>
      <w:r w:rsidRPr="008263AD">
        <w:rPr>
          <w:rFonts w:ascii="Times New Roman" w:hAnsi="Times New Roman"/>
          <w:sz w:val="24"/>
          <w:szCs w:val="24"/>
        </w:rPr>
        <w:t xml:space="preserve"> &lt; 0, vertical FDI does not happen, so the regression for </w:t>
      </w:r>
      <w:r w:rsidRPr="008263AD">
        <w:rPr>
          <w:rFonts w:ascii="Times New Roman" w:hAnsi="Times New Roman"/>
          <w:i/>
          <w:sz w:val="24"/>
          <w:szCs w:val="24"/>
        </w:rPr>
        <w:t>SKdif</w:t>
      </w:r>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21"/>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r w:rsidRPr="008263AD">
        <w:rPr>
          <w:rFonts w:ascii="Times New Roman" w:hAnsi="Times New Roman"/>
          <w:i/>
          <w:sz w:val="24"/>
          <w:szCs w:val="24"/>
        </w:rPr>
        <w:t>SKdif</w:t>
      </w:r>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when </w:t>
      </w:r>
      <w:r w:rsidRPr="008263AD">
        <w:rPr>
          <w:rFonts w:ascii="Times New Roman" w:hAnsi="Times New Roman"/>
          <w:i/>
          <w:sz w:val="24"/>
          <w:szCs w:val="24"/>
        </w:rPr>
        <w:t>SKdif</w:t>
      </w:r>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r w:rsidRPr="008263AD">
        <w:rPr>
          <w:rFonts w:ascii="Times New Roman" w:hAnsi="Times New Roman"/>
          <w:i/>
          <w:sz w:val="24"/>
          <w:szCs w:val="24"/>
        </w:rPr>
        <w:t>SKdif</w:t>
      </w:r>
      <w:r w:rsidRPr="008263AD">
        <w:rPr>
          <w:rFonts w:ascii="Times New Roman" w:hAnsi="Times New Roman"/>
          <w:sz w:val="24"/>
          <w:szCs w:val="24"/>
        </w:rPr>
        <w:t xml:space="preserve"> decreases in the negative range, it diverges from zero and reduces horizontal FDI. This leads the coefficients of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to be positive and negative respectively if </w:t>
      </w:r>
      <w:r w:rsidRPr="008263AD">
        <w:rPr>
          <w:rFonts w:ascii="Times New Roman" w:hAnsi="Times New Roman"/>
          <w:i/>
          <w:sz w:val="24"/>
          <w:szCs w:val="24"/>
        </w:rPr>
        <w:t>SKdif</w:t>
      </w:r>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2"/>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r w:rsidRPr="008263AD">
        <w:rPr>
          <w:rFonts w:ascii="Times New Roman" w:hAnsi="Times New Roman"/>
          <w:i/>
          <w:sz w:val="24"/>
          <w:szCs w:val="24"/>
        </w:rPr>
        <w:t>SKdif</w:t>
      </w:r>
      <w:r w:rsidRPr="008263AD">
        <w:rPr>
          <w:rFonts w:ascii="Times New Roman" w:hAnsi="Times New Roman"/>
          <w:sz w:val="24"/>
          <w:szCs w:val="24"/>
        </w:rPr>
        <w:t xml:space="preserve"> specifications, the results do not support the KK model’s predictions for key variables.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SumGDP</w:t>
      </w:r>
      <w:r w:rsidRPr="008263AD">
        <w:rPr>
          <w:rFonts w:ascii="Times New Roman" w:hAnsi="Times New Roman"/>
          <w:sz w:val="24"/>
          <w:szCs w:val="24"/>
        </w:rPr>
        <w:t xml:space="preserve"> and </w:t>
      </w:r>
      <w:r w:rsidRPr="008263AD">
        <w:rPr>
          <w:rFonts w:ascii="Times New Roman" w:hAnsi="Times New Roman"/>
          <w:i/>
          <w:sz w:val="24"/>
          <w:szCs w:val="24"/>
        </w:rPr>
        <w:t>GDPdif_sq</w:t>
      </w:r>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are not met either.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SKdif_sq</w:t>
      </w:r>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r w:rsidRPr="008263AD">
        <w:rPr>
          <w:rFonts w:ascii="Times New Roman" w:hAnsi="Times New Roman"/>
          <w:i/>
          <w:sz w:val="24"/>
          <w:szCs w:val="24"/>
        </w:rPr>
        <w:t>SKdif</w:t>
      </w:r>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in the LH estimation. Davies’s (2008) results on the relationship between </w:t>
      </w:r>
      <w:r w:rsidRPr="008263AD">
        <w:rPr>
          <w:rFonts w:ascii="Times New Roman" w:hAnsi="Times New Roman"/>
          <w:i/>
          <w:sz w:val="24"/>
          <w:szCs w:val="24"/>
        </w:rPr>
        <w:t>SKdif</w:t>
      </w:r>
      <w:r w:rsidRPr="008263AD">
        <w:rPr>
          <w:rFonts w:ascii="Times New Roman" w:hAnsi="Times New Roman"/>
          <w:sz w:val="24"/>
          <w:szCs w:val="24"/>
        </w:rPr>
        <w:t xml:space="preserve"> and FDI are based on regressions that do not control for either time FEs or country FEs. This is similar to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Bergstrand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3E2E3C74" w:rsidR="00566EAE" w:rsidRPr="00566EAE" w:rsidRDefault="00566EAE" w:rsidP="00FA4B97">
      <w:pPr>
        <w:spacing w:after="0" w:line="360" w:lineRule="auto"/>
        <w:ind w:firstLine="360"/>
        <w:jc w:val="both"/>
        <w:rPr>
          <w:rFonts w:ascii="Times New Roman" w:hAnsi="Times New Roman"/>
          <w:sz w:val="24"/>
          <w:szCs w:val="24"/>
        </w:rPr>
      </w:pPr>
      <w:r w:rsidRPr="00566EAE">
        <w:rPr>
          <w:rFonts w:ascii="Times New Roman" w:hAnsi="Times New Roman"/>
          <w:sz w:val="24"/>
          <w:szCs w:val="24"/>
        </w:rPr>
        <w:t>Ber</w:t>
      </w:r>
      <w:r>
        <w:rPr>
          <w:rFonts w:ascii="Times New Roman" w:hAnsi="Times New Roman"/>
          <w:sz w:val="24"/>
          <w:szCs w:val="24"/>
        </w:rPr>
        <w:t>gstrand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KK model. </w:t>
      </w:r>
      <w:r w:rsidRPr="00566EAE">
        <w:rPr>
          <w:rFonts w:ascii="Times New Roman" w:hAnsi="Times New Roman"/>
          <w:sz w:val="24"/>
          <w:szCs w:val="24"/>
        </w:rPr>
        <w:t xml:space="preserve">Markusen’s (2002) </w:t>
      </w:r>
      <w:r>
        <w:rPr>
          <w:rFonts w:ascii="Times New Roman" w:hAnsi="Times New Roman"/>
          <w:sz w:val="24"/>
          <w:szCs w:val="24"/>
        </w:rPr>
        <w:t xml:space="preserve">KK model is instead a </w:t>
      </w:r>
      <w:r w:rsidRPr="00566EAE">
        <w:rPr>
          <w:rFonts w:ascii="Times New Roman" w:hAnsi="Times New Roman"/>
          <w:sz w:val="24"/>
          <w:szCs w:val="24"/>
        </w:rPr>
        <w:t>two-country, two-factor, two-good</w:t>
      </w:r>
      <w:r>
        <w:rPr>
          <w:rFonts w:ascii="Times New Roman" w:hAnsi="Times New Roman"/>
          <w:sz w:val="24"/>
          <w:szCs w:val="24"/>
        </w:rPr>
        <w:t xml:space="preserve"> </w:t>
      </w:r>
      <w:r w:rsidRPr="00566EAE">
        <w:rPr>
          <w:rFonts w:ascii="Times New Roman" w:hAnsi="Times New Roman"/>
          <w:sz w:val="24"/>
          <w:szCs w:val="24"/>
        </w:rPr>
        <w:t>model.</w:t>
      </w:r>
      <w:r w:rsidR="00A4623F">
        <w:rPr>
          <w:rFonts w:ascii="Times New Roman" w:hAnsi="Times New Roman"/>
          <w:sz w:val="24"/>
          <w:szCs w:val="24"/>
        </w:rPr>
        <w:t xml:space="preserve"> </w:t>
      </w:r>
      <w:r w:rsidR="00932244" w:rsidRPr="00E4046F">
        <w:rPr>
          <w:rFonts w:ascii="Times New Roman" w:hAnsi="Times New Roman"/>
          <w:sz w:val="24"/>
          <w:szCs w:val="24"/>
        </w:rPr>
        <w:t xml:space="preserve">Bergstrand </w:t>
      </w:r>
      <w:r w:rsidRPr="00E4046F">
        <w:rPr>
          <w:rFonts w:ascii="Times New Roman" w:hAnsi="Times New Roman"/>
          <w:sz w:val="24"/>
          <w:szCs w:val="24"/>
        </w:rPr>
        <w:t>a</w:t>
      </w:r>
      <w:r>
        <w:rPr>
          <w:rFonts w:ascii="Times New Roman" w:hAnsi="Times New Roman"/>
          <w:sz w:val="24"/>
          <w:szCs w:val="24"/>
        </w:rPr>
        <w:t>nd Egger’s (2013) model</w:t>
      </w:r>
      <w:r w:rsidRPr="00566EAE">
        <w:rPr>
          <w:rFonts w:ascii="Times New Roman" w:hAnsi="Times New Roman"/>
          <w:sz w:val="24"/>
          <w:szCs w:val="24"/>
        </w:rPr>
        <w:t xml:space="preserve"> is closely rela</w:t>
      </w:r>
      <w:r>
        <w:rPr>
          <w:rFonts w:ascii="Times New Roman" w:hAnsi="Times New Roman"/>
          <w:sz w:val="24"/>
          <w:szCs w:val="24"/>
        </w:rPr>
        <w:t>ted to the KK model in</w:t>
      </w:r>
      <w:r w:rsidRPr="00566EAE">
        <w:rPr>
          <w:rFonts w:ascii="Times New Roman" w:hAnsi="Times New Roman"/>
          <w:sz w:val="24"/>
          <w:szCs w:val="24"/>
        </w:rPr>
        <w:t xml:space="preserve"> Bergstrand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r w:rsidR="00D604C5" w:rsidRPr="00D604C5">
        <w:rPr>
          <w:rFonts w:ascii="Times New Roman" w:hAnsi="Times New Roman"/>
          <w:sz w:val="24"/>
          <w:szCs w:val="24"/>
        </w:rPr>
        <w:t xml:space="preserve">Bergstrand </w:t>
      </w:r>
      <w:r w:rsidR="00D604C5" w:rsidRPr="00D604C5">
        <w:rPr>
          <w:rFonts w:ascii="Times New Roman" w:hAnsi="Times New Roman"/>
          <w:sz w:val="24"/>
          <w:szCs w:val="24"/>
        </w:rPr>
        <w:lastRenderedPageBreak/>
        <w:t>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Bergstrand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r w:rsidRPr="00566EAE">
        <w:rPr>
          <w:rFonts w:ascii="Times New Roman" w:hAnsi="Times New Roman"/>
          <w:sz w:val="24"/>
          <w:szCs w:val="24"/>
        </w:rPr>
        <w:t>Be</w:t>
      </w:r>
      <w:r w:rsidR="00956099">
        <w:rPr>
          <w:rFonts w:ascii="Times New Roman" w:hAnsi="Times New Roman"/>
          <w:sz w:val="24"/>
          <w:szCs w:val="24"/>
        </w:rPr>
        <w:t>rgstrand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two-good </w:t>
      </w:r>
      <w:r w:rsidR="00091FEF">
        <w:rPr>
          <w:rFonts w:ascii="Times New Roman" w:hAnsi="Times New Roman"/>
          <w:sz w:val="24"/>
          <w:szCs w:val="24"/>
        </w:rPr>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 xml:space="preserve">FAS/FDI </w:t>
      </w:r>
      <w:r w:rsidRPr="00566EAE">
        <w:rPr>
          <w:rFonts w:ascii="Times New Roman" w:hAnsi="Times New Roman"/>
          <w:sz w:val="24"/>
          <w:szCs w:val="24"/>
        </w:rPr>
        <w:t>co-exist</w:t>
      </w:r>
      <w:r w:rsidR="00D604C5">
        <w:rPr>
          <w:rFonts w:ascii="Times New Roman" w:hAnsi="Times New Roman"/>
          <w:sz w:val="24"/>
          <w:szCs w:val="24"/>
        </w:rPr>
        <w:t xml:space="preserve"> in equili</w:t>
      </w:r>
      <w:r w:rsidR="00091FEF">
        <w:rPr>
          <w:rFonts w:ascii="Times New Roman" w:hAnsi="Times New Roman"/>
          <w:sz w:val="24"/>
          <w:szCs w:val="24"/>
        </w:rPr>
        <w:t>b</w:t>
      </w:r>
      <w:r w:rsidR="00D604C5">
        <w:rPr>
          <w:rFonts w:ascii="Times New Roman" w:hAnsi="Times New Roman"/>
          <w:sz w:val="24"/>
          <w:szCs w:val="24"/>
        </w:rPr>
        <w:t>r</w:t>
      </w:r>
      <w:r w:rsidR="00091FEF">
        <w:rPr>
          <w:rFonts w:ascii="Times New Roman" w:hAnsi="Times New Roman"/>
          <w:sz w:val="24"/>
          <w:szCs w:val="24"/>
        </w:rPr>
        <w:t>ium</w:t>
      </w:r>
      <w:r w:rsidRPr="00566EAE">
        <w:rPr>
          <w:rFonts w:ascii="Times New Roman" w:hAnsi="Times New Roman"/>
          <w:sz w:val="24"/>
          <w:szCs w:val="24"/>
        </w:rPr>
        <w:t xml:space="preserve">. </w:t>
      </w:r>
      <w:r w:rsidR="00D604C5">
        <w:rPr>
          <w:rFonts w:ascii="Times New Roman" w:hAnsi="Times New Roman"/>
          <w:sz w:val="24"/>
          <w:szCs w:val="24"/>
        </w:rPr>
        <w:t>Bergstrand and Egger (2013</w:t>
      </w:r>
      <w:r w:rsidR="00D604C5" w:rsidRPr="00D604C5">
        <w:rPr>
          <w:rFonts w:ascii="Times New Roman" w:hAnsi="Times New Roman"/>
          <w:sz w:val="24"/>
          <w:szCs w:val="24"/>
        </w:rPr>
        <w:t>)</w:t>
      </w:r>
      <w:r w:rsidR="00D604C5">
        <w:rPr>
          <w:rFonts w:ascii="Times New Roman" w:hAnsi="Times New Roman"/>
          <w:sz w:val="24"/>
          <w:szCs w:val="24"/>
        </w:rPr>
        <w:t xml:space="preserve"> study the determinant</w:t>
      </w:r>
      <w:r w:rsidR="009823F2">
        <w:rPr>
          <w:rFonts w:ascii="Times New Roman" w:hAnsi="Times New Roman"/>
          <w:sz w:val="24"/>
          <w:szCs w:val="24"/>
        </w:rPr>
        <w:t>s of</w:t>
      </w:r>
      <w:r w:rsidR="00D604C5">
        <w:rPr>
          <w:rFonts w:ascii="Times New Roman" w:hAnsi="Times New Roman"/>
          <w:sz w:val="24"/>
          <w:szCs w:val="24"/>
        </w:rPr>
        <w:t xml:space="preserve"> </w:t>
      </w:r>
      <w:r w:rsidR="009823F2">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r w:rsidRPr="00D604C5">
        <w:rPr>
          <w:rFonts w:ascii="Times New Roman" w:hAnsi="Times New Roman"/>
          <w:sz w:val="24"/>
          <w:szCs w:val="24"/>
        </w:rPr>
        <w:t>Bergstrand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r w:rsidR="00A8415A" w:rsidRPr="00E4046F">
        <w:rPr>
          <w:rFonts w:ascii="Times New Roman" w:hAnsi="Times New Roman"/>
          <w:i/>
          <w:sz w:val="24"/>
          <w:szCs w:val="24"/>
        </w:rPr>
        <w:t xml:space="preserve">GDPdif </w:t>
      </w:r>
      <w:r w:rsidR="00A8415A" w:rsidRPr="00E4046F">
        <w:rPr>
          <w:rFonts w:ascii="Times New Roman" w:hAnsi="Times New Roman"/>
          <w:sz w:val="24"/>
          <w:szCs w:val="24"/>
        </w:rPr>
        <w:t xml:space="preserve">and/or </w:t>
      </w:r>
      <w:r w:rsidR="00A8415A" w:rsidRPr="00E4046F">
        <w:rPr>
          <w:rFonts w:ascii="Times New Roman" w:hAnsi="Times New Roman"/>
          <w:i/>
          <w:sz w:val="24"/>
          <w:szCs w:val="24"/>
        </w:rPr>
        <w:t xml:space="preserve">GDPdif_sq, </w:t>
      </w:r>
      <w:r w:rsidR="00A8415A" w:rsidRPr="00E4046F">
        <w:rPr>
          <w:rFonts w:ascii="Times New Roman" w:hAnsi="Times New Roman"/>
          <w:sz w:val="24"/>
          <w:szCs w:val="24"/>
        </w:rPr>
        <w:t>Bergstrand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exactly the same</w:t>
      </w:r>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r w:rsidR="000C2435">
        <w:rPr>
          <w:rFonts w:ascii="Times New Roman" w:hAnsi="Times New Roman"/>
          <w:i/>
          <w:sz w:val="24"/>
          <w:szCs w:val="24"/>
        </w:rPr>
        <w:t>SumGDP</w:t>
      </w:r>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2AD4FD22" w:rsidR="00DC221D" w:rsidRPr="00E4046F" w:rsidRDefault="000128B6" w:rsidP="00FA4B97">
      <w:pPr>
        <w:spacing w:after="0" w:line="360" w:lineRule="auto"/>
        <w:ind w:firstLine="360"/>
        <w:jc w:val="both"/>
        <w:rPr>
          <w:rFonts w:ascii="Times New Roman" w:hAnsi="Times New Roman"/>
          <w:sz w:val="24"/>
          <w:szCs w:val="24"/>
        </w:rPr>
      </w:pPr>
      <w:r w:rsidRPr="000128B6">
        <w:rPr>
          <w:rFonts w:ascii="Times New Roman" w:hAnsi="Times New Roman"/>
          <w:sz w:val="24"/>
          <w:szCs w:val="24"/>
        </w:rPr>
        <w:t>Bergstrand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3"/>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r w:rsidR="00911C41" w:rsidRPr="00911C41">
        <w:rPr>
          <w:rFonts w:ascii="Times New Roman" w:hAnsi="Times New Roman"/>
          <w:i/>
          <w:sz w:val="24"/>
          <w:szCs w:val="24"/>
        </w:rPr>
        <w:t>Ss</w:t>
      </w:r>
      <w:r w:rsidR="00911C41">
        <w:rPr>
          <w:rFonts w:ascii="Times New Roman" w:hAnsi="Times New Roman"/>
          <w:sz w:val="24"/>
          <w:szCs w:val="24"/>
        </w:rPr>
        <w:t xml:space="preserve"> and </w:t>
      </w:r>
      <w:r w:rsidR="00911C41" w:rsidRPr="00911C41">
        <w:rPr>
          <w:rFonts w:ascii="Times New Roman" w:hAnsi="Times New Roman"/>
          <w:i/>
          <w:sz w:val="24"/>
          <w:szCs w:val="24"/>
        </w:rPr>
        <w:t>Us</w:t>
      </w:r>
      <w:r w:rsidR="00911C41">
        <w:rPr>
          <w:rFonts w:ascii="Times New Roman" w:hAnsi="Times New Roman"/>
          <w:sz w:val="24"/>
          <w:szCs w:val="24"/>
        </w:rPr>
        <w:t xml:space="preserve"> are defined as the shares of capital, skilled labour, and unsk</w:t>
      </w:r>
      <w:r w:rsidR="003C4615">
        <w:rPr>
          <w:rFonts w:ascii="Times New Roman" w:hAnsi="Times New Roman"/>
          <w:sz w:val="24"/>
          <w:szCs w:val="24"/>
        </w:rPr>
        <w:t xml:space="preserve">illed labour of source country </w:t>
      </w:r>
      <w:r w:rsidR="00911C41" w:rsidRPr="00911C41">
        <w:rPr>
          <w:rFonts w:ascii="Times New Roman" w:hAnsi="Times New Roman"/>
          <w:i/>
          <w:sz w:val="24"/>
          <w:szCs w:val="24"/>
        </w:rPr>
        <w:t>s</w:t>
      </w:r>
      <w:r w:rsidR="00911C41">
        <w:rPr>
          <w:rFonts w:ascii="Times New Roman" w:hAnsi="Times New Roman"/>
          <w:sz w:val="24"/>
          <w:szCs w:val="24"/>
        </w:rPr>
        <w:t xml:space="preserve"> in the total stocks in the source </w:t>
      </w:r>
      <w:r w:rsidR="00911C41" w:rsidRPr="00E4046F">
        <w:rPr>
          <w:rFonts w:ascii="Times New Roman" w:hAnsi="Times New Roman"/>
          <w:sz w:val="24"/>
          <w:szCs w:val="24"/>
        </w:rPr>
        <w:t xml:space="preserve">and host countries of capital, </w:t>
      </w:r>
      <w:r w:rsidR="00C34DFC" w:rsidRPr="00E4046F">
        <w:rPr>
          <w:rFonts w:ascii="Times New Roman" w:hAnsi="Times New Roman"/>
          <w:sz w:val="24"/>
          <w:szCs w:val="24"/>
        </w:rPr>
        <w:t xml:space="preserve">of </w:t>
      </w:r>
      <w:r w:rsidR="00911C41" w:rsidRPr="00E4046F">
        <w:rPr>
          <w:rFonts w:ascii="Times New Roman" w:hAnsi="Times New Roman"/>
          <w:sz w:val="24"/>
          <w:szCs w:val="24"/>
        </w:rPr>
        <w:t xml:space="preserve">skilled labour, and </w:t>
      </w:r>
      <w:r w:rsidR="00C34DFC" w:rsidRPr="00E4046F">
        <w:rPr>
          <w:rFonts w:ascii="Times New Roman" w:hAnsi="Times New Roman"/>
          <w:sz w:val="24"/>
          <w:szCs w:val="24"/>
        </w:rPr>
        <w:t xml:space="preserve">of </w:t>
      </w:r>
      <w:r w:rsidR="00911C41" w:rsidRPr="00E4046F">
        <w:rPr>
          <w:rFonts w:ascii="Times New Roman" w:hAnsi="Times New Roman"/>
          <w:sz w:val="24"/>
          <w:szCs w:val="24"/>
        </w:rPr>
        <w:t>unskilled labour,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Ss</w:t>
      </w:r>
      <w:r w:rsidR="00C34DFC" w:rsidRPr="00E4046F">
        <w:rPr>
          <w:rFonts w:ascii="Times New Roman" w:hAnsi="Times New Roman"/>
          <w:sz w:val="24"/>
          <w:szCs w:val="24"/>
        </w:rPr>
        <w:t xml:space="preserve">, and negative for </w:t>
      </w:r>
      <w:r w:rsidR="00C34DFC" w:rsidRPr="00E4046F">
        <w:rPr>
          <w:rFonts w:ascii="Times New Roman" w:hAnsi="Times New Roman"/>
          <w:i/>
          <w:sz w:val="24"/>
          <w:szCs w:val="24"/>
        </w:rPr>
        <w:t>Us</w:t>
      </w:r>
      <w:r w:rsidR="00C34DFC" w:rsidRPr="00E4046F">
        <w:rPr>
          <w:rFonts w:ascii="Times New Roman" w:hAnsi="Times New Roman"/>
          <w:sz w:val="24"/>
          <w:szCs w:val="24"/>
        </w:rPr>
        <w:t xml:space="preserve"> (Bergstrand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SsKs</w:t>
      </w:r>
      <w:r w:rsidR="00C34DFC" w:rsidRPr="00E4046F">
        <w:rPr>
          <w:rFonts w:ascii="Times New Roman" w:hAnsi="Times New Roman"/>
          <w:sz w:val="24"/>
          <w:szCs w:val="24"/>
        </w:rPr>
        <w:t>,</w:t>
      </w:r>
      <w:r w:rsidR="00C34DFC" w:rsidRPr="00E4046F">
        <w:rPr>
          <w:rFonts w:ascii="Times New Roman" w:hAnsi="Times New Roman"/>
          <w:i/>
          <w:sz w:val="24"/>
          <w:szCs w:val="24"/>
        </w:rPr>
        <w:t xml:space="preserve"> SsUs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 xml:space="preserve">KsUs </w:t>
      </w:r>
      <w:r w:rsidR="00C34DFC" w:rsidRPr="00E4046F">
        <w:rPr>
          <w:rFonts w:ascii="Times New Roman" w:hAnsi="Times New Roman"/>
          <w:sz w:val="24"/>
          <w:szCs w:val="24"/>
        </w:rPr>
        <w:t>are interaction terms (Bergstrand and Egger, 2013).</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Bergstrand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4"/>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in Bergstrand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r w:rsidR="00601B2D" w:rsidRPr="00E4046F">
        <w:rPr>
          <w:rFonts w:ascii="Times New Roman" w:hAnsi="Times New Roman"/>
          <w:i/>
          <w:sz w:val="24"/>
          <w:szCs w:val="24"/>
        </w:rPr>
        <w:t>Ss</w:t>
      </w:r>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to a basic version of the KK model.</w:t>
      </w:r>
      <w:r w:rsidR="00601B2D" w:rsidRPr="00E4046F">
        <w:rPr>
          <w:rStyle w:val="FootnoteReference"/>
          <w:rFonts w:ascii="Times New Roman" w:hAnsi="Times New Roman"/>
          <w:sz w:val="24"/>
          <w:szCs w:val="24"/>
        </w:rPr>
        <w:footnoteReference w:id="25"/>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Bergstrand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r w:rsidR="007B5C85" w:rsidRPr="00E4046F">
        <w:rPr>
          <w:rFonts w:ascii="Times New Roman" w:hAnsi="Times New Roman"/>
          <w:i/>
          <w:sz w:val="24"/>
          <w:szCs w:val="24"/>
        </w:rPr>
        <w:t>Us</w:t>
      </w:r>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r w:rsidR="007B5C85" w:rsidRPr="00E4046F">
        <w:rPr>
          <w:rFonts w:ascii="Times New Roman" w:hAnsi="Times New Roman"/>
          <w:i/>
          <w:sz w:val="24"/>
          <w:szCs w:val="24"/>
        </w:rPr>
        <w:t>Ss</w:t>
      </w:r>
      <w:r w:rsidR="003C4615" w:rsidRPr="00E4046F">
        <w:rPr>
          <w:rFonts w:ascii="Times New Roman" w:hAnsi="Times New Roman"/>
          <w:sz w:val="24"/>
          <w:szCs w:val="24"/>
        </w:rPr>
        <w:t xml:space="preserve"> is </w:t>
      </w:r>
      <w:r w:rsidR="003C4615" w:rsidRPr="00E4046F">
        <w:rPr>
          <w:rFonts w:ascii="Times New Roman" w:hAnsi="Times New Roman"/>
          <w:sz w:val="24"/>
          <w:szCs w:val="24"/>
        </w:rPr>
        <w:lastRenderedPageBreak/>
        <w:t>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r w:rsidR="003C4615" w:rsidRPr="00E4046F">
        <w:rPr>
          <w:rFonts w:ascii="Times New Roman" w:hAnsi="Times New Roman"/>
          <w:i/>
          <w:sz w:val="24"/>
          <w:szCs w:val="24"/>
        </w:rPr>
        <w:t>Ss</w:t>
      </w:r>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similar to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r w:rsidR="007B5C85" w:rsidRPr="00E4046F">
        <w:rPr>
          <w:rFonts w:ascii="Times New Roman" w:hAnsi="Times New Roman"/>
          <w:i/>
          <w:sz w:val="24"/>
          <w:szCs w:val="24"/>
        </w:rPr>
        <w:t xml:space="preserve">KsUs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umGDP</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radecost_h</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radecost_s</w:t>
      </w:r>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r w:rsidRPr="00E4046F">
        <w:rPr>
          <w:rFonts w:ascii="Times New Roman" w:hAnsi="Times New Roman"/>
          <w:i/>
          <w:sz w:val="24"/>
          <w:szCs w:val="24"/>
        </w:rPr>
        <w:t>Ss</w:t>
      </w:r>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6"/>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Bergstrand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1FFB398C" w:rsidR="00AF2D99" w:rsidRPr="00E4046F" w:rsidRDefault="00C549FE"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y model of FDI.</w:t>
      </w:r>
      <w:del w:id="113" w:author="Author">
        <w:r w:rsidR="00A4623F" w:rsidRPr="00E4046F" w:rsidDel="00A11B7C">
          <w:rPr>
            <w:rFonts w:ascii="Times New Roman" w:hAnsi="Times New Roman"/>
            <w:sz w:val="24"/>
            <w:szCs w:val="24"/>
          </w:rPr>
          <w:delText xml:space="preserve"> </w:delText>
        </w:r>
        <w:r w:rsidR="00571C77" w:rsidRPr="00E4046F" w:rsidDel="00A11B7C">
          <w:rPr>
            <w:rFonts w:ascii="Times New Roman" w:hAnsi="Times New Roman"/>
            <w:sz w:val="24"/>
            <w:szCs w:val="24"/>
          </w:rPr>
          <w:delText xml:space="preserve">The functional </w:delText>
        </w:r>
        <w:r w:rsidRPr="00E4046F" w:rsidDel="00A11B7C">
          <w:rPr>
            <w:rFonts w:ascii="Times New Roman" w:hAnsi="Times New Roman"/>
            <w:sz w:val="24"/>
            <w:szCs w:val="24"/>
          </w:rPr>
          <w:delText xml:space="preserve">form of the relationship between FDI stocks and source and host country characteristics is </w:delText>
        </w:r>
        <w:commentRangeStart w:id="114"/>
        <w:r w:rsidRPr="00E4046F" w:rsidDel="00A11B7C">
          <w:rPr>
            <w:rFonts w:ascii="Times New Roman" w:hAnsi="Times New Roman"/>
            <w:sz w:val="24"/>
            <w:szCs w:val="24"/>
          </w:rPr>
          <w:delText>log-linear</w:delText>
        </w:r>
        <w:commentRangeEnd w:id="114"/>
        <w:r w:rsidR="00A11B7C" w:rsidDel="00A11B7C">
          <w:rPr>
            <w:rStyle w:val="CommentReference"/>
          </w:rPr>
          <w:commentReference w:id="114"/>
        </w:r>
      </w:del>
      <w:r w:rsidRPr="00E4046F">
        <w:rPr>
          <w:rFonts w:ascii="Times New Roman" w:hAnsi="Times New Roman"/>
          <w:sz w:val="24"/>
          <w:szCs w:val="24"/>
        </w:rPr>
        <w:t xml:space="preserve">. The FDI stock is proportional to the size </w:t>
      </w:r>
      <w:r w:rsidR="00AF2D99" w:rsidRPr="00E4046F">
        <w:rPr>
          <w:rFonts w:ascii="Times New Roman" w:hAnsi="Times New Roman"/>
          <w:sz w:val="24"/>
          <w:szCs w:val="24"/>
        </w:rPr>
        <w:t xml:space="preserve">(measured by GDP) </w:t>
      </w:r>
      <w:r w:rsidRPr="00E4046F">
        <w:rPr>
          <w:rFonts w:ascii="Times New Roman" w:hAnsi="Times New Roman"/>
          <w:sz w:val="24"/>
          <w:szCs w:val="24"/>
        </w:rPr>
        <w:t xml:space="preserve">of the source and host countries. </w:t>
      </w:r>
      <w:r w:rsidR="00341910" w:rsidRPr="00E4046F">
        <w:rPr>
          <w:rFonts w:ascii="Times New Roman" w:hAnsi="Times New Roman"/>
          <w:sz w:val="24"/>
          <w:szCs w:val="24"/>
        </w:rPr>
        <w:t>The</w:t>
      </w:r>
      <w:r w:rsidRPr="00E4046F">
        <w:rPr>
          <w:rFonts w:ascii="Times New Roman" w:hAnsi="Times New Roman"/>
          <w:sz w:val="24"/>
          <w:szCs w:val="24"/>
        </w:rPr>
        <w:t xml:space="preserve"> FDI stock is </w:t>
      </w:r>
      <w:r w:rsidR="00341910" w:rsidRPr="00E4046F">
        <w:rPr>
          <w:rFonts w:ascii="Times New Roman" w:hAnsi="Times New Roman"/>
          <w:sz w:val="24"/>
          <w:szCs w:val="24"/>
        </w:rPr>
        <w:t xml:space="preserve">also </w:t>
      </w:r>
      <w:r w:rsidRPr="00E4046F">
        <w:rPr>
          <w:rFonts w:ascii="Times New Roman" w:hAnsi="Times New Roman"/>
          <w:sz w:val="24"/>
          <w:szCs w:val="24"/>
        </w:rPr>
        <w:t>inversely related to FDI barriers</w:t>
      </w:r>
      <w:r w:rsidR="00AE60F1">
        <w:rPr>
          <w:rFonts w:ascii="Times New Roman" w:hAnsi="Times New Roman"/>
          <w:sz w:val="24"/>
          <w:szCs w:val="24"/>
        </w:rPr>
        <w:t>,</w:t>
      </w:r>
      <w:r>
        <w:rPr>
          <w:rFonts w:ascii="Times New Roman" w:hAnsi="Times New Roman"/>
          <w:sz w:val="24"/>
          <w:szCs w:val="24"/>
        </w:rPr>
        <w:t xml:space="preserve"> and bilateral FDI stock </w:t>
      </w:r>
      <w:r w:rsidRPr="00C549FE">
        <w:rPr>
          <w:rFonts w:ascii="Times New Roman" w:hAnsi="Times New Roman"/>
          <w:sz w:val="24"/>
          <w:szCs w:val="24"/>
        </w:rPr>
        <w:t>val</w:t>
      </w:r>
      <w:r w:rsidR="00417AC6">
        <w:rPr>
          <w:rFonts w:ascii="Times New Roman" w:hAnsi="Times New Roman"/>
          <w:sz w:val="24"/>
          <w:szCs w:val="24"/>
        </w:rPr>
        <w:t xml:space="preserve">ues are linked to trade via </w:t>
      </w:r>
      <w:r w:rsidR="00D47A1B">
        <w:rPr>
          <w:rFonts w:ascii="Times New Roman" w:hAnsi="Times New Roman"/>
          <w:sz w:val="24"/>
          <w:szCs w:val="24"/>
        </w:rPr>
        <w:t xml:space="preserve">so-called </w:t>
      </w:r>
      <w:r w:rsidRPr="00C549FE">
        <w:rPr>
          <w:rFonts w:ascii="Times New Roman" w:hAnsi="Times New Roman"/>
          <w:sz w:val="24"/>
          <w:szCs w:val="24"/>
        </w:rPr>
        <w:t>inward</w:t>
      </w:r>
      <w:r w:rsidR="00417AC6">
        <w:rPr>
          <w:rFonts w:ascii="Times New Roman" w:hAnsi="Times New Roman"/>
          <w:sz w:val="24"/>
          <w:szCs w:val="24"/>
        </w:rPr>
        <w:t xml:space="preserve"> and outward</w:t>
      </w:r>
      <w:r w:rsidRPr="00C549FE">
        <w:rPr>
          <w:rFonts w:ascii="Times New Roman" w:hAnsi="Times New Roman"/>
          <w:sz w:val="24"/>
          <w:szCs w:val="24"/>
        </w:rPr>
        <w:t xml:space="preserve"> multilateral resi</w:t>
      </w:r>
      <w:r>
        <w:rPr>
          <w:rFonts w:ascii="Times New Roman" w:hAnsi="Times New Roman"/>
          <w:sz w:val="24"/>
          <w:szCs w:val="24"/>
        </w:rPr>
        <w:t>stance</w:t>
      </w:r>
      <w:r w:rsidR="00417AC6">
        <w:rPr>
          <w:rFonts w:ascii="Times New Roman" w:hAnsi="Times New Roman"/>
          <w:sz w:val="24"/>
          <w:szCs w:val="24"/>
        </w:rPr>
        <w:t xml:space="preserve"> that reflect</w:t>
      </w:r>
      <w:r w:rsidRPr="00C549FE">
        <w:rPr>
          <w:rFonts w:ascii="Times New Roman" w:hAnsi="Times New Roman"/>
          <w:sz w:val="24"/>
          <w:szCs w:val="24"/>
        </w:rPr>
        <w:t xml:space="preserve"> direct and opportunity </w:t>
      </w:r>
      <w:r w:rsidR="00D47A1B">
        <w:rPr>
          <w:rFonts w:ascii="Times New Roman" w:hAnsi="Times New Roman"/>
          <w:sz w:val="24"/>
          <w:szCs w:val="24"/>
        </w:rPr>
        <w:t>cost</w:t>
      </w:r>
      <w:r w:rsidR="00AE60F1">
        <w:rPr>
          <w:rFonts w:ascii="Times New Roman" w:hAnsi="Times New Roman"/>
          <w:sz w:val="24"/>
          <w:szCs w:val="24"/>
        </w:rPr>
        <w:t>s</w:t>
      </w:r>
      <w:r w:rsidR="00D47A1B">
        <w:rPr>
          <w:rFonts w:ascii="Times New Roman" w:hAnsi="Times New Roman"/>
          <w:sz w:val="24"/>
          <w:szCs w:val="24"/>
        </w:rPr>
        <w:t xml:space="preserve"> of investing in </w:t>
      </w:r>
      <w:r w:rsidR="00525C0D">
        <w:rPr>
          <w:rFonts w:ascii="Times New Roman" w:hAnsi="Times New Roman"/>
          <w:sz w:val="24"/>
          <w:szCs w:val="24"/>
        </w:rPr>
        <w:t xml:space="preserve">non-rival </w:t>
      </w:r>
      <w:r w:rsidR="00D47A1B">
        <w:rPr>
          <w:rFonts w:ascii="Times New Roman" w:hAnsi="Times New Roman"/>
          <w:sz w:val="24"/>
          <w:szCs w:val="24"/>
        </w:rPr>
        <w:t xml:space="preserve">technology </w:t>
      </w:r>
      <w:r w:rsidRPr="00C549FE">
        <w:rPr>
          <w:rFonts w:ascii="Times New Roman" w:hAnsi="Times New Roman"/>
          <w:sz w:val="24"/>
          <w:szCs w:val="24"/>
        </w:rPr>
        <w:t xml:space="preserve">capital. </w:t>
      </w:r>
      <w:r w:rsidR="00D47A1B">
        <w:rPr>
          <w:rFonts w:ascii="Times New Roman" w:hAnsi="Times New Roman"/>
          <w:sz w:val="24"/>
          <w:szCs w:val="24"/>
        </w:rPr>
        <w:t>In addition,</w:t>
      </w:r>
      <w:r w:rsidRPr="00C549FE">
        <w:rPr>
          <w:rFonts w:ascii="Times New Roman" w:hAnsi="Times New Roman"/>
          <w:sz w:val="24"/>
          <w:szCs w:val="24"/>
        </w:rPr>
        <w:t xml:space="preserve"> FDI stock</w:t>
      </w:r>
      <w:r w:rsidR="00D47A1B">
        <w:rPr>
          <w:rFonts w:ascii="Times New Roman" w:hAnsi="Times New Roman"/>
          <w:sz w:val="24"/>
          <w:szCs w:val="24"/>
        </w:rPr>
        <w:t>s are</w:t>
      </w:r>
      <w:r w:rsidRPr="00C549FE">
        <w:rPr>
          <w:rFonts w:ascii="Times New Roman" w:hAnsi="Times New Roman"/>
          <w:sz w:val="24"/>
          <w:szCs w:val="24"/>
        </w:rPr>
        <w:t xml:space="preserve"> inversely related to the amount of technology capital in the</w:t>
      </w:r>
      <w:r w:rsidR="00417AC6">
        <w:rPr>
          <w:rFonts w:ascii="Times New Roman" w:hAnsi="Times New Roman"/>
          <w:sz w:val="24"/>
          <w:szCs w:val="24"/>
        </w:rPr>
        <w:t xml:space="preserve"> source country due to diminishing </w:t>
      </w:r>
      <w:r w:rsidR="00417AC6" w:rsidRPr="00E4046F">
        <w:rPr>
          <w:rFonts w:ascii="Times New Roman" w:hAnsi="Times New Roman"/>
          <w:sz w:val="24"/>
          <w:szCs w:val="24"/>
        </w:rPr>
        <w:t>returns</w:t>
      </w:r>
      <w:r w:rsidRPr="00E4046F">
        <w:rPr>
          <w:rFonts w:ascii="Times New Roman" w:hAnsi="Times New Roman"/>
          <w:sz w:val="24"/>
          <w:szCs w:val="24"/>
        </w:rPr>
        <w:t>.</w:t>
      </w:r>
      <w:r w:rsidR="00D47A1B" w:rsidRPr="00E4046F">
        <w:rPr>
          <w:rFonts w:ascii="Times New Roman" w:hAnsi="Times New Roman"/>
          <w:sz w:val="24"/>
          <w:szCs w:val="24"/>
        </w:rPr>
        <w:t xml:space="preserve"> </w:t>
      </w:r>
    </w:p>
    <w:p w14:paraId="138DF86E" w14:textId="59F59DFD" w:rsidR="00C549FE" w:rsidRPr="00E4046F" w:rsidRDefault="00893D77"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We </w:t>
      </w:r>
      <w:r w:rsidR="00341910" w:rsidRPr="00E4046F">
        <w:rPr>
          <w:rFonts w:ascii="Times New Roman" w:hAnsi="Times New Roman"/>
          <w:sz w:val="24"/>
          <w:szCs w:val="24"/>
        </w:rPr>
        <w:t>estimate</w:t>
      </w:r>
      <w:r w:rsidRPr="00E4046F">
        <w:rPr>
          <w:rFonts w:ascii="Times New Roman" w:hAnsi="Times New Roman"/>
          <w:sz w:val="24"/>
          <w:szCs w:val="24"/>
        </w:rPr>
        <w:t xml:space="preserve"> a basic version o</w:t>
      </w:r>
      <w:r w:rsidR="00E87CF5" w:rsidRPr="00E4046F">
        <w:rPr>
          <w:rFonts w:ascii="Times New Roman" w:hAnsi="Times New Roman"/>
          <w:sz w:val="24"/>
          <w:szCs w:val="24"/>
        </w:rPr>
        <w:t>f the gravity model in Table A6</w:t>
      </w:r>
      <w:r w:rsidRPr="00E4046F">
        <w:rPr>
          <w:rFonts w:ascii="Times New Roman" w:hAnsi="Times New Roman"/>
          <w:sz w:val="24"/>
          <w:szCs w:val="24"/>
        </w:rPr>
        <w:t xml:space="preserve">. </w:t>
      </w:r>
      <w:r w:rsidR="00616F63" w:rsidRPr="00E4046F">
        <w:rPr>
          <w:rFonts w:ascii="Times New Roman" w:hAnsi="Times New Roman"/>
          <w:sz w:val="24"/>
          <w:szCs w:val="24"/>
        </w:rPr>
        <w:t xml:space="preserve">The FDI gravity model in </w:t>
      </w:r>
      <w:r w:rsidRPr="00E4046F">
        <w:rPr>
          <w:rFonts w:ascii="Times New Roman" w:hAnsi="Times New Roman"/>
          <w:sz w:val="24"/>
          <w:szCs w:val="24"/>
        </w:rPr>
        <w:t>Anderson et al. (201</w:t>
      </w:r>
      <w:r w:rsidR="00B6566A" w:rsidRPr="00E4046F">
        <w:rPr>
          <w:rFonts w:ascii="Times New Roman" w:hAnsi="Times New Roman"/>
          <w:sz w:val="24"/>
          <w:szCs w:val="24"/>
        </w:rPr>
        <w:t>9</w:t>
      </w:r>
      <w:r w:rsidR="00616F63" w:rsidRPr="00E4046F">
        <w:rPr>
          <w:rFonts w:ascii="Times New Roman" w:hAnsi="Times New Roman"/>
          <w:sz w:val="24"/>
          <w:szCs w:val="24"/>
        </w:rPr>
        <w:t xml:space="preserve">) </w:t>
      </w:r>
      <w:r w:rsidRPr="00E4046F">
        <w:rPr>
          <w:rFonts w:ascii="Times New Roman" w:hAnsi="Times New Roman"/>
          <w:sz w:val="24"/>
          <w:szCs w:val="24"/>
        </w:rPr>
        <w:t>resembles the traditional gravity s</w:t>
      </w:r>
      <w:r w:rsidR="00AE60F1" w:rsidRPr="00E4046F">
        <w:rPr>
          <w:rFonts w:ascii="Times New Roman" w:hAnsi="Times New Roman"/>
          <w:sz w:val="24"/>
          <w:szCs w:val="24"/>
        </w:rPr>
        <w:t>ystem from the trade literature.</w:t>
      </w:r>
      <w:r w:rsidRPr="00E4046F">
        <w:rPr>
          <w:rFonts w:ascii="Times New Roman" w:hAnsi="Times New Roman"/>
          <w:sz w:val="24"/>
          <w:szCs w:val="24"/>
        </w:rPr>
        <w:t xml:space="preserve"> </w:t>
      </w:r>
      <w:commentRangeStart w:id="115"/>
      <w:r w:rsidRPr="00E4046F">
        <w:rPr>
          <w:rFonts w:ascii="Times New Roman" w:hAnsi="Times New Roman"/>
          <w:sz w:val="24"/>
          <w:szCs w:val="24"/>
        </w:rPr>
        <w:t>A more sophisticated global empirical version of Anderson et al.’s (201</w:t>
      </w:r>
      <w:r w:rsidR="00B6566A" w:rsidRPr="00E4046F">
        <w:rPr>
          <w:rFonts w:ascii="Times New Roman" w:hAnsi="Times New Roman"/>
          <w:sz w:val="24"/>
          <w:szCs w:val="24"/>
        </w:rPr>
        <w:t>9</w:t>
      </w:r>
      <w:r w:rsidRPr="00E4046F">
        <w:rPr>
          <w:rFonts w:ascii="Times New Roman" w:hAnsi="Times New Roman"/>
          <w:sz w:val="24"/>
          <w:szCs w:val="24"/>
        </w:rPr>
        <w:t>) FDI model can be found in Nguyen (2019).</w:t>
      </w:r>
      <w:commentRangeEnd w:id="115"/>
      <w:r w:rsidR="00A11B7C">
        <w:rPr>
          <w:rStyle w:val="CommentReference"/>
        </w:rPr>
        <w:commentReference w:id="115"/>
      </w:r>
      <w:r w:rsidRPr="00E4046F">
        <w:rPr>
          <w:rStyle w:val="FootnoteReference"/>
          <w:rFonts w:ascii="Times New Roman" w:hAnsi="Times New Roman"/>
          <w:sz w:val="24"/>
          <w:szCs w:val="24"/>
        </w:rPr>
        <w:footnoteReference w:id="27"/>
      </w:r>
      <w:r w:rsidRPr="00E4046F">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 xml:space="preserve">contiguity, common </w:t>
      </w:r>
      <w:r w:rsidR="00AF2D99" w:rsidRPr="00E4046F">
        <w:rPr>
          <w:rFonts w:ascii="Times New Roman" w:hAnsi="Times New Roman"/>
          <w:sz w:val="24"/>
          <w:szCs w:val="24"/>
        </w:rPr>
        <w:lastRenderedPageBreak/>
        <w:t>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7B322CAF" w:rsidR="00C549FE" w:rsidRDefault="00E87CF5"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Table A6</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Table </w:t>
      </w:r>
      <w:r w:rsidR="008E1C4B" w:rsidRPr="00E4046F">
        <w:rPr>
          <w:rFonts w:ascii="Times New Roman" w:hAnsi="Times New Roman"/>
          <w:sz w:val="24"/>
          <w:szCs w:val="24"/>
        </w:rPr>
        <w:t>A</w:t>
      </w:r>
      <w:r w:rsidRPr="00E4046F">
        <w:rPr>
          <w:rFonts w:ascii="Times New Roman" w:hAnsi="Times New Roman"/>
          <w:sz w:val="24"/>
          <w:szCs w:val="24"/>
        </w:rPr>
        <w:t>6</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8"/>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E4046F">
        <w:rPr>
          <w:rFonts w:ascii="Times New Roman" w:hAnsi="Times New Roman"/>
          <w:sz w:val="24"/>
          <w:szCs w:val="24"/>
        </w:rPr>
        <w:t>also has</w:t>
      </w:r>
      <w:r w:rsidR="004001A4" w:rsidRPr="00E4046F">
        <w:rPr>
          <w:rFonts w:ascii="Times New Roman" w:hAnsi="Times New Roman"/>
          <w:sz w:val="24"/>
          <w:szCs w:val="24"/>
        </w:rPr>
        <w:t xml:space="preserve"> a statistically significant positive influence</w:t>
      </w:r>
      <w:r w:rsidR="00341910" w:rsidRPr="00E4046F">
        <w:rPr>
          <w:rFonts w:ascii="Times New Roman" w:hAnsi="Times New Roman"/>
          <w:sz w:val="24"/>
          <w:szCs w:val="24"/>
        </w:rPr>
        <w:t>,</w:t>
      </w:r>
      <w:r w:rsidR="004001A4" w:rsidRPr="00E4046F">
        <w:rPr>
          <w:rFonts w:ascii="Times New Roman" w:hAnsi="Times New Roman"/>
          <w:sz w:val="24"/>
          <w:szCs w:val="24"/>
        </w:rPr>
        <w:t xml:space="preserve"> but only</w:t>
      </w:r>
      <w:r w:rsidR="004001A4">
        <w:rPr>
          <w:rFonts w:ascii="Times New Roman" w:hAnsi="Times New Roman"/>
          <w:sz w:val="24"/>
          <w:szCs w:val="24"/>
        </w:rPr>
        <w:t xml:space="preserve"> at the 10%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9"/>
      </w:r>
      <w:r w:rsidR="00A4623F">
        <w:rPr>
          <w:rFonts w:ascii="Times New Roman" w:hAnsi="Times New Roman"/>
          <w:sz w:val="24"/>
          <w:szCs w:val="24"/>
        </w:rPr>
        <w:t xml:space="preserve"> </w:t>
      </w:r>
    </w:p>
    <w:p w14:paraId="6C3E6B1B" w14:textId="3207C961" w:rsidR="00871ECC" w:rsidRDefault="00871ECC" w:rsidP="00871ECC">
      <w:pPr>
        <w:spacing w:after="0" w:line="360" w:lineRule="auto"/>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5FC308D3"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w:t>
      </w:r>
      <w:r w:rsidR="00C978EF">
        <w:rPr>
          <w:rFonts w:ascii="Times New Roman" w:hAnsi="Times New Roman"/>
          <w:sz w:val="24"/>
          <w:szCs w:val="24"/>
        </w:rPr>
        <w:t xml:space="preserve">empirical </w:t>
      </w:r>
      <w:r w:rsidR="0064440A" w:rsidRPr="0064440A">
        <w:rPr>
          <w:rFonts w:ascii="Times New Roman" w:hAnsi="Times New Roman"/>
          <w:sz w:val="24"/>
          <w:szCs w:val="24"/>
        </w:rPr>
        <w:t>FDI literature in the last two decades in order to identify</w:t>
      </w:r>
      <w:r w:rsidR="00C978EF">
        <w:rPr>
          <w:rFonts w:ascii="Times New Roman" w:hAnsi="Times New Roman"/>
          <w:sz w:val="24"/>
          <w:szCs w:val="24"/>
        </w:rPr>
        <w:t xml:space="preserve"> what the motives are behind FDI. </w:t>
      </w:r>
      <w:r w:rsidR="0064440A" w:rsidRPr="0064440A">
        <w:rPr>
          <w:rFonts w:ascii="Times New Roman" w:hAnsi="Times New Roman"/>
          <w:sz w:val="24"/>
          <w:szCs w:val="24"/>
        </w:rPr>
        <w:t xml:space="preserve">The majority of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B11378" w:rsidRPr="00B11378">
        <w:rPr>
          <w:rFonts w:ascii="Times New Roman" w:hAnsi="Times New Roman"/>
          <w:sz w:val="24"/>
          <w:szCs w:val="24"/>
        </w:rPr>
        <w:t xml:space="preserve">The KK model postulates that investment related </w:t>
      </w:r>
      <w:r w:rsidR="00B11378">
        <w:rPr>
          <w:rFonts w:ascii="Times New Roman" w:hAnsi="Times New Roman"/>
          <w:sz w:val="24"/>
          <w:szCs w:val="24"/>
        </w:rPr>
        <w:t xml:space="preserve">to </w:t>
      </w:r>
      <w:r w:rsidR="00B11378" w:rsidRPr="00B11378">
        <w:rPr>
          <w:rFonts w:ascii="Times New Roman" w:hAnsi="Times New Roman"/>
          <w:sz w:val="24"/>
          <w:szCs w:val="24"/>
        </w:rPr>
        <w:t xml:space="preserve">transfers of knowledge and know-how </w:t>
      </w:r>
      <w:r w:rsidR="00B11378">
        <w:rPr>
          <w:rFonts w:ascii="Times New Roman" w:hAnsi="Times New Roman"/>
          <w:sz w:val="24"/>
          <w:szCs w:val="24"/>
        </w:rPr>
        <w:t xml:space="preserve">may </w:t>
      </w:r>
      <w:r w:rsidR="00B11378" w:rsidRPr="00B11378">
        <w:rPr>
          <w:rFonts w:ascii="Times New Roman" w:hAnsi="Times New Roman"/>
          <w:sz w:val="24"/>
          <w:szCs w:val="24"/>
        </w:rPr>
        <w:t>p</w:t>
      </w:r>
      <w:r w:rsidR="00B11378">
        <w:rPr>
          <w:rFonts w:ascii="Times New Roman" w:hAnsi="Times New Roman"/>
          <w:sz w:val="24"/>
          <w:szCs w:val="24"/>
        </w:rPr>
        <w:t xml:space="preserve">lay an important role for FDI.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C978EF">
        <w:rPr>
          <w:rFonts w:ascii="Times New Roman" w:hAnsi="Times New Roman"/>
          <w:sz w:val="24"/>
          <w:szCs w:val="24"/>
        </w:rPr>
        <w:t>compare</w:t>
      </w:r>
      <w:r w:rsidR="0064440A" w:rsidRPr="0064440A">
        <w:rPr>
          <w:rFonts w:ascii="Times New Roman" w:hAnsi="Times New Roman"/>
          <w:sz w:val="24"/>
          <w:szCs w:val="24"/>
        </w:rPr>
        <w:t xml:space="preserve"> </w:t>
      </w:r>
      <w:r w:rsidR="0064448E">
        <w:rPr>
          <w:rFonts w:ascii="Times New Roman" w:hAnsi="Times New Roman"/>
          <w:sz w:val="24"/>
          <w:szCs w:val="24"/>
        </w:rPr>
        <w:t xml:space="preserve">various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KK model </w:t>
      </w:r>
      <w:r w:rsidR="00C978EF">
        <w:rPr>
          <w:rFonts w:ascii="Times New Roman" w:hAnsi="Times New Roman"/>
          <w:sz w:val="24"/>
          <w:szCs w:val="24"/>
        </w:rPr>
        <w:t>specifications to</w:t>
      </w:r>
      <w:r w:rsidR="0064448E">
        <w:rPr>
          <w:rFonts w:ascii="Times New Roman" w:hAnsi="Times New Roman"/>
          <w:sz w:val="24"/>
          <w:szCs w:val="24"/>
        </w:rPr>
        <w:t xml:space="preserve"> a gravity model in line with </w:t>
      </w:r>
      <w:r w:rsidR="0064448E" w:rsidRPr="0064448E">
        <w:rPr>
          <w:rFonts w:ascii="Times New Roman" w:hAnsi="Times New Roman"/>
          <w:sz w:val="24"/>
          <w:szCs w:val="24"/>
        </w:rPr>
        <w:t>Anderson et al. (2019)</w:t>
      </w:r>
      <w:r w:rsidR="00C94DEF">
        <w:rPr>
          <w:rFonts w:ascii="Times New Roman" w:hAnsi="Times New Roman"/>
          <w:sz w:val="24"/>
          <w:szCs w:val="24"/>
        </w:rPr>
        <w:t xml:space="preserve"> and use model specification tests to choose the best fitting model and estimation methods</w:t>
      </w:r>
      <w:r w:rsidR="00C978EF">
        <w:rPr>
          <w:rFonts w:ascii="Times New Roman" w:hAnsi="Times New Roman"/>
          <w:sz w:val="24"/>
          <w:szCs w:val="24"/>
        </w:rPr>
        <w:t xml:space="preserve">. </w:t>
      </w:r>
      <w:r w:rsidR="00C94DEF">
        <w:rPr>
          <w:rFonts w:ascii="Times New Roman" w:hAnsi="Times New Roman"/>
          <w:sz w:val="24"/>
          <w:szCs w:val="24"/>
        </w:rPr>
        <w:t xml:space="preserve">A </w:t>
      </w:r>
      <w:commentRangeStart w:id="116"/>
      <w:r w:rsidR="00C94DEF">
        <w:rPr>
          <w:rFonts w:ascii="Times New Roman" w:hAnsi="Times New Roman"/>
          <w:sz w:val="24"/>
          <w:szCs w:val="24"/>
        </w:rPr>
        <w:t xml:space="preserve">novel </w:t>
      </w:r>
      <w:commentRangeEnd w:id="116"/>
      <w:r w:rsidR="00A11B7C">
        <w:rPr>
          <w:rStyle w:val="CommentReference"/>
        </w:rPr>
        <w:commentReference w:id="116"/>
      </w:r>
      <w:r w:rsidR="00C94DEF">
        <w:rPr>
          <w:rFonts w:ascii="Times New Roman" w:hAnsi="Times New Roman"/>
          <w:sz w:val="24"/>
          <w:szCs w:val="24"/>
        </w:rPr>
        <w:t>feature of our study is that, d</w:t>
      </w:r>
      <w:r w:rsidR="00C978EF">
        <w:rPr>
          <w:rFonts w:ascii="Times New Roman" w:hAnsi="Times New Roman"/>
          <w:sz w:val="24"/>
          <w:szCs w:val="24"/>
        </w:rPr>
        <w:t xml:space="preserve">ue to the prevalence of zero values in our FDI </w:t>
      </w:r>
      <w:r w:rsidR="00C978EF">
        <w:rPr>
          <w:rFonts w:ascii="Times New Roman" w:hAnsi="Times New Roman"/>
          <w:sz w:val="24"/>
          <w:szCs w:val="24"/>
        </w:rPr>
        <w:lastRenderedPageBreak/>
        <w:t xml:space="preserve">data, </w:t>
      </w:r>
      <w:r w:rsidR="00C94DEF">
        <w:rPr>
          <w:rFonts w:ascii="Times New Roman" w:hAnsi="Times New Roman"/>
          <w:sz w:val="24"/>
          <w:szCs w:val="24"/>
        </w:rPr>
        <w:t>we model</w:t>
      </w:r>
      <w:r w:rsidR="004B7FE4">
        <w:rPr>
          <w:rFonts w:ascii="Times New Roman" w:hAnsi="Times New Roman"/>
          <w:sz w:val="24"/>
          <w:szCs w:val="24"/>
        </w:rPr>
        <w:t xml:space="preserve"> the decision to participate in FDI </w:t>
      </w:r>
      <w:r w:rsidR="00C94DEF">
        <w:rPr>
          <w:rFonts w:ascii="Times New Roman" w:hAnsi="Times New Roman"/>
          <w:sz w:val="24"/>
          <w:szCs w:val="24"/>
        </w:rPr>
        <w:t xml:space="preserve">as being separate </w:t>
      </w:r>
      <w:r w:rsidR="004B7FE4">
        <w:rPr>
          <w:rFonts w:ascii="Times New Roman" w:hAnsi="Times New Roman"/>
          <w:sz w:val="24"/>
          <w:szCs w:val="24"/>
        </w:rPr>
        <w:t>from the decision on the amount of FDI</w:t>
      </w:r>
      <w:r w:rsidR="00001BC0">
        <w:rPr>
          <w:rFonts w:ascii="Times New Roman" w:hAnsi="Times New Roman"/>
          <w:sz w:val="24"/>
          <w:szCs w:val="24"/>
        </w:rPr>
        <w:t>.</w:t>
      </w:r>
    </w:p>
    <w:p w14:paraId="7149F519" w14:textId="16300EF1"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00C94DEF" w:rsidRPr="00C94DEF">
        <w:rPr>
          <w:rFonts w:ascii="Times New Roman" w:hAnsi="Times New Roman"/>
          <w:sz w:val="24"/>
          <w:szCs w:val="24"/>
        </w:rPr>
        <w:t xml:space="preserve">To some extent, our </w:t>
      </w:r>
      <w:r w:rsidR="00433984">
        <w:rPr>
          <w:rFonts w:ascii="Times New Roman" w:hAnsi="Times New Roman"/>
          <w:sz w:val="24"/>
          <w:szCs w:val="24"/>
        </w:rPr>
        <w:t xml:space="preserve">KK model-specific </w:t>
      </w:r>
      <w:r w:rsidR="00C94DEF" w:rsidRPr="00C94DEF">
        <w:rPr>
          <w:rFonts w:ascii="Times New Roman" w:hAnsi="Times New Roman"/>
          <w:sz w:val="24"/>
          <w:szCs w:val="24"/>
        </w:rPr>
        <w:t>empirica</w:t>
      </w:r>
      <w:r w:rsidR="009B7871">
        <w:rPr>
          <w:rFonts w:ascii="Times New Roman" w:hAnsi="Times New Roman"/>
          <w:sz w:val="24"/>
          <w:szCs w:val="24"/>
        </w:rPr>
        <w:t>l findings signal that low-cost-labour seeking (vertical)</w:t>
      </w:r>
      <w:r w:rsidR="00B11378">
        <w:rPr>
          <w:rFonts w:ascii="Times New Roman" w:hAnsi="Times New Roman"/>
          <w:sz w:val="24"/>
          <w:szCs w:val="24"/>
        </w:rPr>
        <w:t xml:space="preserve"> </w:t>
      </w:r>
      <w:r w:rsidR="00C94DEF" w:rsidRPr="00C94DEF">
        <w:rPr>
          <w:rFonts w:ascii="Times New Roman" w:hAnsi="Times New Roman"/>
          <w:sz w:val="24"/>
          <w:szCs w:val="24"/>
        </w:rPr>
        <w:t>FDI is the dominant typ</w:t>
      </w:r>
      <w:r w:rsidR="00B11378">
        <w:rPr>
          <w:rFonts w:ascii="Times New Roman" w:hAnsi="Times New Roman"/>
          <w:sz w:val="24"/>
          <w:szCs w:val="24"/>
        </w:rPr>
        <w:t>e of FDI between Asian economies</w:t>
      </w:r>
      <w:r w:rsidR="00C94DEF">
        <w:rPr>
          <w:rFonts w:ascii="Times New Roman" w:hAnsi="Times New Roman"/>
          <w:sz w:val="24"/>
          <w:szCs w:val="24"/>
        </w:rPr>
        <w:t>.  However, t</w:t>
      </w:r>
      <w:r w:rsidRPr="00E4046F">
        <w:rPr>
          <w:rFonts w:ascii="Times New Roman" w:hAnsi="Times New Roman"/>
          <w:sz w:val="24"/>
          <w:szCs w:val="24"/>
        </w:rPr>
        <w:t>he emp</w:t>
      </w:r>
      <w:r w:rsidR="00C94DEF">
        <w:rPr>
          <w:rFonts w:ascii="Times New Roman" w:hAnsi="Times New Roman"/>
          <w:sz w:val="24"/>
          <w:szCs w:val="24"/>
        </w:rPr>
        <w:t>irical results reveal that</w:t>
      </w:r>
      <w:r w:rsidRPr="00E4046F">
        <w:rPr>
          <w:rFonts w:ascii="Times New Roman" w:hAnsi="Times New Roman"/>
          <w:sz w:val="24"/>
          <w:szCs w:val="24"/>
        </w:rPr>
        <w:t xml:space="preserve"> 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w:t>
      </w:r>
      <w:r w:rsidR="00C94DEF">
        <w:rPr>
          <w:rFonts w:ascii="Times New Roman" w:hAnsi="Times New Roman"/>
          <w:sz w:val="24"/>
          <w:szCs w:val="24"/>
        </w:rPr>
        <w:t xml:space="preserve">KK </w:t>
      </w:r>
      <w:r w:rsidR="0064440A" w:rsidRPr="00E4046F">
        <w:rPr>
          <w:rFonts w:ascii="Times New Roman" w:hAnsi="Times New Roman"/>
          <w:sz w:val="24"/>
          <w:szCs w:val="24"/>
        </w:rPr>
        <w:t xml:space="preserve">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are included in the fitted models</w:t>
      </w:r>
      <w:r w:rsidR="00C94DEF">
        <w:rPr>
          <w:rFonts w:ascii="Times New Roman" w:hAnsi="Times New Roman"/>
          <w:sz w:val="24"/>
          <w:szCs w:val="24"/>
        </w:rPr>
        <w:t>.</w:t>
      </w:r>
      <w:r w:rsidR="0064440A" w:rsidRPr="0064440A">
        <w:rPr>
          <w:rFonts w:ascii="Times New Roman" w:hAnsi="Times New Roman"/>
          <w:sz w:val="24"/>
          <w:szCs w:val="24"/>
        </w:rPr>
        <w:t xml:space="preserve"> </w:t>
      </w:r>
    </w:p>
    <w:p w14:paraId="0BC3A23B" w14:textId="3238B088" w:rsidR="004B7FE4" w:rsidRDefault="00433984" w:rsidP="00AE60F1">
      <w:pPr>
        <w:spacing w:after="0" w:line="360" w:lineRule="auto"/>
        <w:ind w:firstLine="426"/>
        <w:jc w:val="both"/>
        <w:rPr>
          <w:rFonts w:ascii="Times New Roman" w:hAnsi="Times New Roman"/>
          <w:sz w:val="24"/>
          <w:szCs w:val="24"/>
        </w:rPr>
      </w:pPr>
      <w:r>
        <w:rPr>
          <w:rFonts w:ascii="Times New Roman" w:hAnsi="Times New Roman"/>
          <w:sz w:val="24"/>
          <w:szCs w:val="24"/>
        </w:rPr>
        <w:t>We</w:t>
      </w:r>
      <w:r w:rsidR="00D53AE1">
        <w:rPr>
          <w:rFonts w:ascii="Times New Roman" w:hAnsi="Times New Roman"/>
          <w:sz w:val="24"/>
          <w:szCs w:val="24"/>
        </w:rPr>
        <w:t xml:space="preserve"> explore the robustness of our results, </w:t>
      </w:r>
      <w:r w:rsidR="0064440A" w:rsidRPr="0064440A">
        <w:rPr>
          <w:rFonts w:ascii="Times New Roman" w:hAnsi="Times New Roman"/>
          <w:sz w:val="24"/>
          <w:szCs w:val="24"/>
        </w:rPr>
        <w:t xml:space="preserve">but our conclusions remain unchanged. </w:t>
      </w:r>
      <w:r w:rsidR="00B11378">
        <w:rPr>
          <w:rFonts w:ascii="Times New Roman" w:hAnsi="Times New Roman"/>
          <w:sz w:val="24"/>
          <w:szCs w:val="24"/>
        </w:rPr>
        <w:t>A</w:t>
      </w:r>
      <w:r>
        <w:rPr>
          <w:rFonts w:ascii="Times New Roman" w:hAnsi="Times New Roman"/>
          <w:sz w:val="24"/>
          <w:szCs w:val="24"/>
        </w:rPr>
        <w:t xml:space="preserve"> </w:t>
      </w:r>
      <w:r w:rsidR="0064440A" w:rsidRPr="0064440A">
        <w:rPr>
          <w:rFonts w:ascii="Times New Roman" w:hAnsi="Times New Roman"/>
          <w:sz w:val="24"/>
          <w:szCs w:val="24"/>
        </w:rPr>
        <w:t xml:space="preserve">variety of </w:t>
      </w:r>
      <w:r w:rsidR="00D53AE1">
        <w:rPr>
          <w:rFonts w:ascii="Times New Roman" w:hAnsi="Times New Roman"/>
          <w:sz w:val="24"/>
          <w:szCs w:val="24"/>
        </w:rPr>
        <w:t xml:space="preserve">alternative empirical </w:t>
      </w:r>
      <w:r>
        <w:rPr>
          <w:rFonts w:ascii="Times New Roman" w:hAnsi="Times New Roman"/>
          <w:sz w:val="24"/>
          <w:szCs w:val="24"/>
        </w:rPr>
        <w:t xml:space="preserve">KK </w:t>
      </w:r>
      <w:r w:rsidR="0064440A" w:rsidRPr="0064440A">
        <w:rPr>
          <w:rFonts w:ascii="Times New Roman" w:hAnsi="Times New Roman"/>
          <w:sz w:val="24"/>
          <w:szCs w:val="24"/>
        </w:rPr>
        <w:t>model specifications</w:t>
      </w:r>
      <w:r w:rsidR="00B11378">
        <w:rPr>
          <w:rFonts w:ascii="Times New Roman" w:hAnsi="Times New Roman"/>
          <w:sz w:val="24"/>
          <w:szCs w:val="24"/>
        </w:rPr>
        <w:t xml:space="preserve"> suggested in the literature</w:t>
      </w:r>
      <w:r w:rsidR="00D53AE1">
        <w:rPr>
          <w:rFonts w:ascii="Times New Roman" w:hAnsi="Times New Roman"/>
          <w:sz w:val="24"/>
          <w:szCs w:val="24"/>
        </w:rPr>
        <w:t xml:space="preserve"> </w:t>
      </w:r>
      <w:r w:rsidR="0064440A" w:rsidRPr="0064440A">
        <w:rPr>
          <w:rFonts w:ascii="Times New Roman" w:hAnsi="Times New Roman"/>
          <w:sz w:val="24"/>
          <w:szCs w:val="24"/>
        </w:rPr>
        <w:t xml:space="preserve">do not </w:t>
      </w:r>
      <w:r>
        <w:rPr>
          <w:rFonts w:ascii="Times New Roman" w:hAnsi="Times New Roman"/>
          <w:sz w:val="24"/>
          <w:szCs w:val="24"/>
        </w:rPr>
        <w:t>lend</w:t>
      </w:r>
      <w:r w:rsidR="00B11378">
        <w:rPr>
          <w:rFonts w:ascii="Times New Roman" w:hAnsi="Times New Roman"/>
          <w:sz w:val="24"/>
          <w:szCs w:val="24"/>
        </w:rPr>
        <w:t xml:space="preserve"> empirical</w:t>
      </w:r>
      <w:r w:rsidR="0064440A" w:rsidRPr="0064440A">
        <w:rPr>
          <w:rFonts w:ascii="Times New Roman" w:hAnsi="Times New Roman"/>
          <w:sz w:val="24"/>
          <w:szCs w:val="24"/>
        </w:rPr>
        <w:t xml:space="preserve"> </w:t>
      </w:r>
      <w:r>
        <w:rPr>
          <w:rFonts w:ascii="Times New Roman" w:hAnsi="Times New Roman"/>
          <w:sz w:val="24"/>
          <w:szCs w:val="24"/>
        </w:rPr>
        <w:t>support to</w:t>
      </w:r>
      <w:r w:rsidR="00D53AE1">
        <w:rPr>
          <w:rFonts w:ascii="Times New Roman" w:hAnsi="Times New Roman"/>
          <w:sz w:val="24"/>
          <w:szCs w:val="24"/>
        </w:rPr>
        <w:t xml:space="preserve">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a number of factors are found to have a significant impact on the volume of FDI between Asian countries. </w:t>
      </w:r>
      <w:r w:rsidR="00D53AE1">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r>
        <w:rPr>
          <w:rFonts w:ascii="Times New Roman" w:hAnsi="Times New Roman"/>
          <w:sz w:val="24"/>
          <w:szCs w:val="24"/>
        </w:rPr>
        <w:t>Therefore, we also fitted a gravity model.</w:t>
      </w:r>
    </w:p>
    <w:p w14:paraId="3D4CC6E1" w14:textId="7E3530AB"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w:t>
      </w:r>
      <w:commentRangeStart w:id="117"/>
      <w:r w:rsidR="00D53AE1">
        <w:rPr>
          <w:rFonts w:ascii="Times New Roman" w:hAnsi="Times New Roman"/>
          <w:sz w:val="24"/>
          <w:szCs w:val="24"/>
        </w:rPr>
        <w:t>satisfactory</w:t>
      </w:r>
      <w:commentRangeEnd w:id="117"/>
      <w:r w:rsidR="00FE2F74">
        <w:rPr>
          <w:rStyle w:val="CommentReference"/>
        </w:rPr>
        <w:commentReference w:id="117"/>
      </w:r>
      <w:r w:rsidR="00D53AE1">
        <w:rPr>
          <w:rFonts w:ascii="Times New Roman" w:hAnsi="Times New Roman"/>
          <w:sz w:val="24"/>
          <w:szCs w:val="24"/>
        </w:rPr>
        <w:t xml:space="preserve"> empirical explanation of FDI among Asian countries. </w:t>
      </w:r>
      <w:commentRangeStart w:id="118"/>
      <w:r w:rsidR="00D53AE1">
        <w:rPr>
          <w:rFonts w:ascii="Times New Roman" w:hAnsi="Times New Roman"/>
          <w:sz w:val="24"/>
          <w:szCs w:val="24"/>
        </w:rPr>
        <w:t>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022377">
        <w:rPr>
          <w:rFonts w:ascii="Times New Roman" w:hAnsi="Times New Roman"/>
          <w:sz w:val="24"/>
          <w:szCs w:val="24"/>
        </w:rPr>
        <w:t xml:space="preserve"> between source and host country</w:t>
      </w:r>
      <w:r w:rsidR="001F7FA6">
        <w:rPr>
          <w:rFonts w:ascii="Times New Roman" w:hAnsi="Times New Roman"/>
          <w:sz w:val="24"/>
          <w:szCs w:val="24"/>
        </w:rPr>
        <w:t>,</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xml:space="preserve">. </w:t>
      </w:r>
      <w:commentRangeEnd w:id="118"/>
      <w:r w:rsidR="00FE2F74">
        <w:rPr>
          <w:rStyle w:val="CommentReference"/>
        </w:rPr>
        <w:commentReference w:id="118"/>
      </w:r>
      <w:r w:rsidR="0064440A" w:rsidRPr="0064440A">
        <w:rPr>
          <w:rFonts w:ascii="Times New Roman" w:hAnsi="Times New Roman"/>
          <w:sz w:val="24"/>
          <w:szCs w:val="24"/>
        </w:rPr>
        <w:t>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r w:rsidR="00022377">
        <w:rPr>
          <w:rFonts w:ascii="Times New Roman" w:hAnsi="Times New Roman"/>
          <w:sz w:val="24"/>
          <w:szCs w:val="24"/>
        </w:rPr>
        <w:t xml:space="preserve"> </w:t>
      </w:r>
    </w:p>
    <w:p w14:paraId="6429AF19" w14:textId="7B068DD3" w:rsidR="00B87468"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Our results also highlight the importance of checking the robustness of results to the inclusion of fixed effects and alternative estimation methods that deal specifically with corner solution outcomes reflected in large numbers of zeros in the FDI data</w:t>
      </w:r>
      <w:r w:rsidR="00680179" w:rsidRPr="00680179">
        <w:rPr>
          <w:rFonts w:ascii="Times New Roman" w:hAnsi="Times New Roman"/>
          <w:sz w:val="24"/>
          <w:szCs w:val="24"/>
        </w:rPr>
        <w:t>, which may bias results if purged</w:t>
      </w:r>
      <w:r w:rsidRPr="0064440A">
        <w:rPr>
          <w:rFonts w:ascii="Times New Roman" w:hAnsi="Times New Roman"/>
          <w:sz w:val="24"/>
          <w:szCs w:val="24"/>
        </w:rPr>
        <w:t>.</w:t>
      </w:r>
    </w:p>
    <w:p w14:paraId="53424B91" w14:textId="47C2D34D" w:rsidR="005A3E5C" w:rsidRDefault="005A3E5C" w:rsidP="00B87468">
      <w:pPr>
        <w:spacing w:after="0" w:line="360" w:lineRule="auto"/>
        <w:ind w:firstLine="426"/>
        <w:jc w:val="both"/>
        <w:rPr>
          <w:rFonts w:ascii="Times New Roman" w:hAnsi="Times New Roman"/>
          <w:sz w:val="24"/>
          <w:szCs w:val="24"/>
        </w:rPr>
      </w:pPr>
      <w:r>
        <w:rPr>
          <w:rFonts w:ascii="Times New Roman" w:hAnsi="Times New Roman"/>
          <w:sz w:val="24"/>
          <w:szCs w:val="24"/>
        </w:rPr>
        <w:t>Our results have several implications for economic policies related to trade and investment among Asian countries.</w:t>
      </w:r>
      <w:r w:rsidR="00A4623F">
        <w:rPr>
          <w:rFonts w:ascii="Times New Roman" w:hAnsi="Times New Roman"/>
          <w:sz w:val="24"/>
          <w:szCs w:val="24"/>
        </w:rPr>
        <w:t xml:space="preserve"> </w:t>
      </w:r>
      <w:r>
        <w:rPr>
          <w:rFonts w:ascii="Times New Roman" w:hAnsi="Times New Roman"/>
          <w:sz w:val="24"/>
          <w:szCs w:val="24"/>
        </w:rPr>
        <w:t xml:space="preserve">While </w:t>
      </w:r>
      <w:r w:rsidR="00CF0F1A">
        <w:rPr>
          <w:rFonts w:ascii="Times New Roman" w:hAnsi="Times New Roman"/>
          <w:sz w:val="24"/>
          <w:szCs w:val="24"/>
        </w:rPr>
        <w:t>we do not find</w:t>
      </w:r>
      <w:r>
        <w:rPr>
          <w:rFonts w:ascii="Times New Roman" w:hAnsi="Times New Roman"/>
          <w:sz w:val="24"/>
          <w:szCs w:val="24"/>
        </w:rPr>
        <w:t xml:space="preserve"> much empirical</w:t>
      </w:r>
      <w:r w:rsidR="00CF0F1A">
        <w:rPr>
          <w:rFonts w:ascii="Times New Roman" w:hAnsi="Times New Roman"/>
          <w:sz w:val="24"/>
          <w:szCs w:val="24"/>
        </w:rPr>
        <w:t xml:space="preserve"> support for the KK</w:t>
      </w:r>
      <w:r>
        <w:rPr>
          <w:rFonts w:ascii="Times New Roman" w:hAnsi="Times New Roman"/>
          <w:sz w:val="24"/>
          <w:szCs w:val="24"/>
        </w:rPr>
        <w:t xml:space="preserve"> model</w:t>
      </w:r>
      <w:r w:rsidR="00CF0F1A">
        <w:rPr>
          <w:rFonts w:ascii="Times New Roman" w:hAnsi="Times New Roman"/>
          <w:sz w:val="24"/>
          <w:szCs w:val="24"/>
        </w:rPr>
        <w:t>, which</w:t>
      </w:r>
      <w:r>
        <w:rPr>
          <w:rFonts w:ascii="Times New Roman" w:hAnsi="Times New Roman"/>
          <w:sz w:val="24"/>
          <w:szCs w:val="24"/>
        </w:rPr>
        <w:t xml:space="preserve"> </w:t>
      </w:r>
      <w:r w:rsidR="00CF0F1A">
        <w:rPr>
          <w:rFonts w:ascii="Times New Roman" w:hAnsi="Times New Roman"/>
          <w:sz w:val="24"/>
          <w:szCs w:val="24"/>
        </w:rPr>
        <w:t xml:space="preserve">focuses on the transfer of knowledge and capital, it nevertheless reveals </w:t>
      </w:r>
      <w:r w:rsidR="00CF0F1A" w:rsidRPr="000121E5">
        <w:rPr>
          <w:rFonts w:ascii="Times New Roman" w:hAnsi="Times New Roman"/>
          <w:sz w:val="24"/>
          <w:szCs w:val="24"/>
        </w:rPr>
        <w:t>that relative unskilled</w:t>
      </w:r>
      <w:r w:rsidR="00987DA2" w:rsidRPr="000121E5">
        <w:rPr>
          <w:rFonts w:ascii="Times New Roman" w:hAnsi="Times New Roman"/>
          <w:sz w:val="24"/>
          <w:szCs w:val="24"/>
        </w:rPr>
        <w:t>-</w:t>
      </w:r>
      <w:r w:rsidR="00CF0F1A" w:rsidRPr="000121E5">
        <w:rPr>
          <w:rFonts w:ascii="Times New Roman" w:hAnsi="Times New Roman"/>
          <w:sz w:val="24"/>
          <w:szCs w:val="24"/>
        </w:rPr>
        <w:t>labour cost advantages are an important channel that drives FDI within A</w:t>
      </w:r>
      <w:r w:rsidR="00CF0F1A">
        <w:rPr>
          <w:rFonts w:ascii="Times New Roman" w:hAnsi="Times New Roman"/>
          <w:sz w:val="24"/>
          <w:szCs w:val="24"/>
        </w:rPr>
        <w:t>sia.</w:t>
      </w:r>
      <w:r w:rsidR="00A4623F">
        <w:rPr>
          <w:rFonts w:ascii="Times New Roman" w:hAnsi="Times New Roman"/>
          <w:sz w:val="24"/>
          <w:szCs w:val="24"/>
        </w:rPr>
        <w:t xml:space="preserve"> </w:t>
      </w:r>
      <w:r w:rsidR="0055175F" w:rsidRPr="008C69C9">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(Donaubauer and Dreger,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 xml:space="preserve">treaties and </w:t>
      </w:r>
      <w:r w:rsidR="00F31712">
        <w:rPr>
          <w:rFonts w:ascii="Times New Roman" w:hAnsi="Times New Roman"/>
          <w:sz w:val="24"/>
          <w:szCs w:val="24"/>
        </w:rPr>
        <w:lastRenderedPageBreak/>
        <w:t>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as a proxy for trade costs. Therefore, policies that reduce trade costs, such as China’s belt and road initiative, will enhance FDI significantly.</w:t>
      </w:r>
      <w:r w:rsidR="00A4623F">
        <w:rPr>
          <w:rFonts w:ascii="Times New Roman" w:hAnsi="Times New Roman"/>
          <w:sz w:val="24"/>
          <w:szCs w:val="24"/>
        </w:rPr>
        <w:t xml:space="preserve">     </w:t>
      </w:r>
    </w:p>
    <w:p w14:paraId="608A3BC9" w14:textId="0D713E75" w:rsidR="00735114" w:rsidRDefault="00735114" w:rsidP="00B87468">
      <w:pPr>
        <w:spacing w:after="0" w:line="360" w:lineRule="auto"/>
        <w:ind w:firstLine="426"/>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Yotov,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Awokuse, T.O., Maskus, K.E., An,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Baier, S.L., Bergstrand, J.H., 2007. Do free trade agreements actually increase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Balli, H.O., Sorensen, B.E., 2013. Interaction effect</w:t>
      </w:r>
      <w:r>
        <w:rPr>
          <w:rFonts w:ascii="Times New Roman" w:hAnsi="Times New Roman"/>
          <w:sz w:val="24"/>
          <w:szCs w:val="24"/>
        </w:rPr>
        <w:t>s in econometrics. Empir.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Baltagi, B.H., Egger, P., Pfaffermayr,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Econom.</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2004. The effects of bilateral tax treaties on </w:t>
      </w:r>
      <w:r>
        <w:rPr>
          <w:rFonts w:ascii="Times New Roman" w:hAnsi="Times New Roman"/>
          <w:sz w:val="24"/>
          <w:szCs w:val="24"/>
        </w:rPr>
        <w:t>U.S. FDI activity. Int. Tax Public Financ.</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Head, K., 2003. Estimating the knowledge-capital model of </w:t>
      </w:r>
      <w:bookmarkStart w:id="119"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r w:rsidRPr="003D783D">
        <w:rPr>
          <w:rFonts w:ascii="Times New Roman" w:hAnsi="Times New Roman"/>
          <w:sz w:val="24"/>
          <w:szCs w:val="24"/>
        </w:rPr>
        <w:t>Bl</w:t>
      </w:r>
      <w:r>
        <w:rPr>
          <w:rFonts w:ascii="Times New Roman" w:hAnsi="Times New Roman"/>
          <w:sz w:val="24"/>
          <w:szCs w:val="24"/>
        </w:rPr>
        <w:t>onigen, B.A., Oldenski,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r w:rsidRPr="00AA1E9C">
        <w:rPr>
          <w:rFonts w:ascii="Times New Roman" w:hAnsi="Times New Roman"/>
          <w:sz w:val="24"/>
          <w:szCs w:val="24"/>
        </w:rPr>
        <w:t>Blonigen, B.</w:t>
      </w:r>
      <w:r>
        <w:rPr>
          <w:rFonts w:ascii="Times New Roman" w:hAnsi="Times New Roman"/>
          <w:sz w:val="24"/>
          <w:szCs w:val="24"/>
        </w:rPr>
        <w:t>A.</w:t>
      </w:r>
      <w:r w:rsidRPr="00AA1E9C">
        <w:rPr>
          <w:rFonts w:ascii="Times New Roman" w:hAnsi="Times New Roman"/>
          <w:sz w:val="24"/>
          <w:szCs w:val="24"/>
        </w:rPr>
        <w:t>, Piger,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119"/>
    <w:p w14:paraId="32AA87EB" w14:textId="3D6CAF62" w:rsidR="00F43DE7" w:rsidRDefault="00F43DE7"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Bournakis, I., Christopoulos, D., Mallick, S., 2018. Knowledge spillovers and output per worker: an industry-level analysis for OECD countries. Ec. Inq. 56, 1028-1046.  </w:t>
      </w:r>
    </w:p>
    <w:p w14:paraId="5521B6E0" w14:textId="6606EC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Braconier, H., Norbäck,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Brambor, T., Clark, W.R., Golder,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7777777" w:rsidR="0055175F" w:rsidRPr="00735114" w:rsidRDefault="0055175F" w:rsidP="0055175F">
      <w:pPr>
        <w:spacing w:after="0" w:line="360" w:lineRule="auto"/>
        <w:ind w:left="426" w:hanging="426"/>
        <w:jc w:val="both"/>
        <w:rPr>
          <w:rFonts w:ascii="Times New Roman" w:hAnsi="Times New Roman"/>
          <w:sz w:val="24"/>
          <w:szCs w:val="24"/>
        </w:rPr>
      </w:pPr>
      <w:r w:rsidRPr="003E5877">
        <w:rPr>
          <w:rFonts w:ascii="Times New Roman" w:hAnsi="Times New Roman"/>
          <w:sz w:val="24"/>
          <w:szCs w:val="24"/>
        </w:rPr>
        <w:t>Camarero</w:t>
      </w:r>
      <w:r>
        <w:rPr>
          <w:rFonts w:ascii="Times New Roman" w:hAnsi="Times New Roman"/>
          <w:sz w:val="24"/>
          <w:szCs w:val="24"/>
        </w:rPr>
        <w:t>, M., Montolio</w:t>
      </w:r>
      <w:r w:rsidRPr="003E5877">
        <w:rPr>
          <w:rFonts w:ascii="Times New Roman" w:hAnsi="Times New Roman"/>
          <w:sz w:val="24"/>
          <w:szCs w:val="24"/>
        </w:rPr>
        <w:t>,</w:t>
      </w:r>
      <w:r>
        <w:rPr>
          <w:rFonts w:ascii="Times New Roman" w:hAnsi="Times New Roman"/>
          <w:sz w:val="24"/>
          <w:szCs w:val="24"/>
        </w:rPr>
        <w:t xml:space="preserve"> L., </w:t>
      </w:r>
      <w:r w:rsidRPr="003E5877">
        <w:rPr>
          <w:rFonts w:ascii="Times New Roman" w:hAnsi="Times New Roman"/>
          <w:sz w:val="24"/>
          <w:szCs w:val="24"/>
        </w:rPr>
        <w:t>Tamarit</w:t>
      </w:r>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Hum. Resour.</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Chellaraj, G., Maskus, K.E., Mattoo, A., 2013. Labor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Cragg,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to the demand for durable goods. Econometrica</w:t>
      </w:r>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Davidson, R., MacKinnon, J.G., 1981. Several tests for model specification in the presence of alternative hypotheses. Econometrica</w:t>
      </w:r>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r w:rsidRPr="008C69C9">
        <w:rPr>
          <w:rFonts w:ascii="Times New Roman" w:hAnsi="Times New Roman"/>
          <w:sz w:val="24"/>
          <w:szCs w:val="24"/>
          <w:lang w:val="en-NZ"/>
        </w:rPr>
        <w:t>Donaubauer, J., Dreger,</w:t>
      </w:r>
      <w:r w:rsidR="008C69C9" w:rsidRPr="008C69C9">
        <w:rPr>
          <w:rFonts w:ascii="Times New Roman" w:hAnsi="Times New Roman"/>
          <w:sz w:val="24"/>
          <w:szCs w:val="24"/>
          <w:lang w:val="en-NZ"/>
        </w:rPr>
        <w:t xml:space="preserve"> C., 2018. The end of cheap labor: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Dunning, J.H., 1977. Trade, location of economic activity and the MNE: A search for an eclectic approach, in: Ohlin, B., Hesselborn, P.-O., Wijkman, P.M. (Eds.), The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r w:rsidRPr="002200C6">
        <w:rPr>
          <w:rFonts w:ascii="Times New Roman" w:hAnsi="Times New Roman"/>
          <w:sz w:val="24"/>
          <w:szCs w:val="24"/>
        </w:rPr>
        <w:t xml:space="preserve">Eicher, T.S., Helfman, L., Lenkoski,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Macroecon.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Pfaffermayr,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Eichengreen,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Encarnation,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Faeth, I., 2009. Determinants of foreign direct investment – a tale of nine theoretical models. </w:t>
      </w:r>
      <w:r>
        <w:rPr>
          <w:rFonts w:ascii="Times New Roman" w:hAnsi="Times New Roman"/>
          <w:sz w:val="24"/>
          <w:szCs w:val="24"/>
        </w:rPr>
        <w:t>J. Econ. Surv.</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Gao,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t>Garrett, J.Z., 2016. Explaining asymmetries in bilateral FDI flows. Int</w:t>
      </w:r>
      <w:r>
        <w:rPr>
          <w:rFonts w:ascii="Times New Roman" w:hAnsi="Times New Roman"/>
          <w:sz w:val="24"/>
          <w:szCs w:val="24"/>
        </w:rPr>
        <w:t>. Rev. Econ. Financ.</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r w:rsidRPr="00A55DF5">
        <w:rPr>
          <w:rFonts w:ascii="Times New Roman" w:hAnsi="Times New Roman"/>
          <w:sz w:val="24"/>
          <w:szCs w:val="24"/>
        </w:rPr>
        <w:t>Tham</w:t>
      </w:r>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Hattari, R., Rajan, R.S., 2008. Intra-Asian FDI flows: Trends, patterns, and determinants, in: Rajan, R.S., Kumar, R., Virgill, N. (Eds.), New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Tiao,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Kim, M., Liu, A.H., Tuxhorn, K.-L., Brown, D</w:t>
      </w:r>
      <w:r>
        <w:rPr>
          <w:rFonts w:ascii="Times New Roman" w:hAnsi="Times New Roman"/>
          <w:sz w:val="24"/>
          <w:szCs w:val="24"/>
        </w:rPr>
        <w:t>.S., Leblang, D., 2015. Lingua M</w:t>
      </w:r>
      <w:r w:rsidRPr="00735114">
        <w:rPr>
          <w:rFonts w:ascii="Times New Roman" w:hAnsi="Times New Roman"/>
          <w:sz w:val="24"/>
          <w:szCs w:val="24"/>
        </w:rPr>
        <w:t xml:space="preserve">ercatoria: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2010. Foreign direct investment: The knowledge-capital model an</w:t>
      </w:r>
      <w:r>
        <w:rPr>
          <w:rFonts w:ascii="Times New Roman" w:hAnsi="Times New Roman"/>
          <w:sz w:val="24"/>
          <w:szCs w:val="24"/>
        </w:rPr>
        <w:t>d a small country case. Scott. J. Polit. Econ.</w:t>
      </w:r>
      <w:r w:rsidRPr="00735114">
        <w:rPr>
          <w:rFonts w:ascii="Times New Roman" w:hAnsi="Times New Roman"/>
          <w:sz w:val="24"/>
          <w:szCs w:val="24"/>
        </w:rPr>
        <w:t xml:space="preserve"> 57,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2012. Knowledge is power</w:t>
      </w:r>
      <w:r>
        <w:rPr>
          <w:rFonts w:ascii="Times New Roman" w:hAnsi="Times New Roman"/>
          <w:sz w:val="24"/>
          <w:szCs w:val="24"/>
        </w:rPr>
        <w:t>: Knowledge-capital model in the management of power intensive industries. Int. J. Energy Sect. Manag.</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Lakhera,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Lankhuizen, M., 2014. The (im)possibility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Liebscher, K., Christl, J., Mooslechner, P., Ritzberger-Grünwald,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Mariel, P., Orbe, S., Rodríguez, C., 2009. The knowledge-capital model of FDI: A time varying coefficients approach. </w:t>
      </w:r>
      <w:r>
        <w:rPr>
          <w:rFonts w:ascii="Times New Roman" w:hAnsi="Times New Roman"/>
          <w:sz w:val="24"/>
          <w:szCs w:val="24"/>
        </w:rPr>
        <w:t>Scott. J.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1984. Multinationals, multiplant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Maskus, K.E., 2001. Multinational firms: Reconciling theory and evidence, in: Blomstrom, M., Goldberg, L.S. (Eds.), Topics in empirical international economics: A festschrift in honor of Robert E. Lipsey.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Markusen, J.R., Maskus,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Masron,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Mukherjee, A., Suetrong,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Rajan, R., Hattari,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4614C4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Ramsey, J.B., 1969 Tests for specification errors in classical linear least-squares regression analysis. </w:t>
      </w:r>
      <w:r>
        <w:rPr>
          <w:rFonts w:ascii="Times New Roman" w:hAnsi="Times New Roman"/>
          <w:sz w:val="24"/>
          <w:szCs w:val="24"/>
        </w:rPr>
        <w:t>J. R. Stat. Soc. Ser.</w:t>
      </w:r>
      <w:r w:rsidRPr="00735114">
        <w:rPr>
          <w:rFonts w:ascii="Times New Roman" w:hAnsi="Times New Roman"/>
          <w:sz w:val="24"/>
          <w:szCs w:val="24"/>
        </w:rPr>
        <w:t xml:space="preserve"> B</w:t>
      </w:r>
      <w:r w:rsidR="000E54ED">
        <w:rPr>
          <w:rFonts w:ascii="Times New Roman" w:hAnsi="Times New Roman"/>
          <w:sz w:val="24"/>
          <w:szCs w:val="24"/>
        </w:rPr>
        <w:t>.</w:t>
      </w:r>
      <w:r w:rsidRPr="00735114">
        <w:rPr>
          <w:rFonts w:ascii="Times New Roman" w:hAnsi="Times New Roman"/>
          <w:sz w:val="24"/>
          <w:szCs w:val="24"/>
        </w:rPr>
        <w:t xml:space="preserve"> 31, 350-371.</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Santos Silva, J.M.C., Tenreyro,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Tenreyro, S., Windmeijer, F., 2015. Testing competing models for non-negative </w:t>
      </w:r>
      <w:r>
        <w:rPr>
          <w:rFonts w:ascii="Times New Roman" w:hAnsi="Times New Roman"/>
          <w:sz w:val="24"/>
          <w:szCs w:val="24"/>
        </w:rPr>
        <w:t>data with many zeros. J. Econom.</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Skeels, C.L., Vella, F., 1999. A Monte Carlo investigation of the sampling behavior of conditional moment test</w:t>
      </w:r>
      <w:r>
        <w:rPr>
          <w:rFonts w:ascii="Times New Roman" w:hAnsi="Times New Roman"/>
          <w:sz w:val="24"/>
          <w:szCs w:val="24"/>
        </w:rPr>
        <w:t>s in Tobit and Probit models. J. Econom.</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Stack, M.M., Ravishankar,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Thorbecke, W., Salike,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Waldkirch,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0C0A68CC" w14:textId="5EE96720" w:rsidR="0055175F" w:rsidRDefault="0055175F" w:rsidP="00871ECC">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Yeaple,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38D9438" w14:textId="06ECD3A0" w:rsidR="00735114" w:rsidRDefault="00735114" w:rsidP="001F020A">
      <w:pPr>
        <w:spacing w:after="0" w:line="360" w:lineRule="auto"/>
        <w:ind w:left="426" w:hanging="426"/>
        <w:jc w:val="both"/>
        <w:rPr>
          <w:rFonts w:ascii="Times New Roman" w:hAnsi="Times New Roman"/>
          <w:sz w:val="24"/>
          <w:szCs w:val="24"/>
        </w:rPr>
      </w:pPr>
    </w:p>
    <w:p w14:paraId="467F4577" w14:textId="77777777" w:rsidR="00871ECC" w:rsidRDefault="00871ECC" w:rsidP="001F020A">
      <w:pPr>
        <w:spacing w:after="0" w:line="360" w:lineRule="auto"/>
        <w:ind w:left="426" w:hanging="426"/>
        <w:jc w:val="both"/>
        <w:rPr>
          <w:rFonts w:ascii="Times New Roman" w:hAnsi="Times New Roman"/>
          <w:sz w:val="24"/>
          <w:szCs w:val="24"/>
        </w:rPr>
      </w:pPr>
    </w:p>
    <w:p w14:paraId="48A9A2A9" w14:textId="5FB75E31" w:rsidR="00A8188D" w:rsidRPr="00871ECC"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24924297" w14:textId="2CCCA8E7" w:rsidR="00932244" w:rsidRDefault="0066298A" w:rsidP="00871ECC">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AD22C2B" w14:textId="2D37AA63"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11"/>
          <w:pgSz w:w="11906" w:h="16838"/>
          <w:pgMar w:top="1440" w:right="1440" w:bottom="1440" w:left="1440" w:header="708" w:footer="708" w:gutter="0"/>
          <w:pgNumType w:start="0"/>
          <w:cols w:space="708"/>
          <w:titlePg/>
          <w:docGrid w:linePitch="360"/>
        </w:sectPr>
      </w:pPr>
    </w:p>
    <w:p w14:paraId="78DF029D" w14:textId="77777777" w:rsidR="00C728C7" w:rsidRPr="00C728C7" w:rsidRDefault="00C728C7" w:rsidP="00C728C7">
      <w:pPr>
        <w:spacing w:before="240"/>
        <w:jc w:val="both"/>
        <w:rPr>
          <w:rFonts w:ascii="Times New Roman" w:hAnsi="Times New Roman"/>
          <w:b/>
          <w:bCs/>
          <w:szCs w:val="24"/>
          <w:lang w:val="en-US"/>
        </w:rPr>
      </w:pPr>
    </w:p>
    <w:p w14:paraId="295E7730" w14:textId="77777777" w:rsidR="009D3060" w:rsidRPr="002A42CF" w:rsidRDefault="00B65E4B" w:rsidP="00DE660A">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T</w:t>
      </w:r>
      <w:r w:rsidR="0080694D" w:rsidRPr="002A42CF">
        <w:rPr>
          <w:rFonts w:ascii="Times New Roman" w:hAnsi="Times New Roman"/>
          <w:b/>
          <w:bCs/>
          <w:sz w:val="24"/>
          <w:szCs w:val="24"/>
          <w:lang w:val="en-US"/>
        </w:rPr>
        <w:t>able</w:t>
      </w:r>
      <w:r w:rsidR="00C728C7" w:rsidRPr="002A42CF">
        <w:rPr>
          <w:rFonts w:ascii="Times New Roman" w:hAnsi="Times New Roman"/>
          <w:b/>
          <w:bCs/>
          <w:sz w:val="24"/>
          <w:szCs w:val="24"/>
          <w:lang w:val="en-US"/>
        </w:rPr>
        <w:t xml:space="preserve"> 1</w:t>
      </w:r>
      <w:r w:rsidR="00DE660A" w:rsidRPr="002A42CF">
        <w:rPr>
          <w:rFonts w:ascii="Times New Roman" w:hAnsi="Times New Roman"/>
          <w:b/>
          <w:bCs/>
          <w:sz w:val="24"/>
          <w:szCs w:val="24"/>
          <w:lang w:val="en-US"/>
        </w:rPr>
        <w:t xml:space="preserve"> </w:t>
      </w:r>
    </w:p>
    <w:p w14:paraId="1E7433AE" w14:textId="0209796C" w:rsidR="00C728C7" w:rsidRPr="00DE660A" w:rsidRDefault="00C728C7" w:rsidP="00DE660A">
      <w:pPr>
        <w:spacing w:after="0"/>
        <w:jc w:val="both"/>
        <w:rPr>
          <w:rFonts w:ascii="Times New Roman" w:hAnsi="Times New Roman"/>
          <w:b/>
          <w:bCs/>
          <w:sz w:val="24"/>
          <w:szCs w:val="24"/>
          <w:lang w:val="en-US"/>
        </w:rPr>
      </w:pPr>
      <w:r w:rsidRPr="002A42CF">
        <w:rPr>
          <w:rFonts w:ascii="Times New Roman" w:hAnsi="Times New Roman"/>
          <w:bCs/>
          <w:sz w:val="24"/>
          <w:szCs w:val="24"/>
          <w:lang w:val="en-US"/>
        </w:rPr>
        <w:t xml:space="preserve">Firm </w:t>
      </w:r>
      <w:r w:rsidR="00B65E4B" w:rsidRPr="002A42CF">
        <w:rPr>
          <w:rFonts w:ascii="Times New Roman" w:hAnsi="Times New Roman"/>
          <w:bCs/>
          <w:sz w:val="24"/>
          <w:szCs w:val="24"/>
          <w:lang w:val="en-US"/>
        </w:rPr>
        <w:t>types and countries’ characteristics in</w:t>
      </w:r>
      <w:r w:rsidRPr="002A42CF">
        <w:rPr>
          <w:rFonts w:ascii="Times New Roman" w:hAnsi="Times New Roman"/>
          <w:bCs/>
          <w:sz w:val="24"/>
          <w:szCs w:val="24"/>
          <w:lang w:val="en-US"/>
        </w:rPr>
        <w:t xml:space="preserve"> the KK </w:t>
      </w:r>
      <w:r w:rsidR="00B65E4B" w:rsidRPr="002A42CF">
        <w:rPr>
          <w:rFonts w:ascii="Times New Roman" w:hAnsi="Times New Roman"/>
          <w:bCs/>
          <w:sz w:val="24"/>
          <w:szCs w:val="24"/>
          <w:lang w:val="en-US"/>
        </w:rPr>
        <w:t>m</w:t>
      </w:r>
      <w:r w:rsidRPr="002A42CF">
        <w:rPr>
          <w:rFonts w:ascii="Times New Roman" w:hAnsi="Times New Roman"/>
          <w:bCs/>
          <w:sz w:val="24"/>
          <w:szCs w:val="24"/>
          <w:lang w:val="en-US"/>
        </w:rPr>
        <w:t>odel</w:t>
      </w:r>
      <w:r w:rsidR="009D3060" w:rsidRPr="002A42CF">
        <w:rPr>
          <w:rFonts w:ascii="Times New Roman" w:hAnsi="Times New Roman"/>
          <w:bCs/>
          <w:sz w:val="24"/>
          <w:szCs w:val="24"/>
          <w:lang w:val="en-US"/>
        </w:rPr>
        <w:t>.</w:t>
      </w: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284"/>
        <w:gridCol w:w="2694"/>
      </w:tblGrid>
      <w:tr w:rsidR="00505E0C" w:rsidRPr="00505E0C" w14:paraId="306108E6" w14:textId="77777777" w:rsidTr="00434D25">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709"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Total income</w:t>
            </w:r>
          </w:p>
        </w:tc>
        <w:tc>
          <w:tcPr>
            <w:tcW w:w="2694"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434D25">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709"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694"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434D25">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skilled-labour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284"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434D25">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skilled-labour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434D25">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709"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434D25">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Markusen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r w:rsidRPr="006552EE">
              <w:rPr>
                <w:rFonts w:ascii="Times New Roman" w:hAnsi="Times New Roman"/>
                <w:i/>
                <w:szCs w:val="24"/>
              </w:rPr>
              <w:t>SumGDP</w:t>
            </w:r>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GDPdif_sq</w:t>
            </w:r>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Tradecost_s</w:t>
            </w:r>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Tradecost_h</w:t>
            </w:r>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SKdif</w:t>
            </w:r>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SK_s – SK_h</w:t>
            </w:r>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TradeSK</w:t>
            </w:r>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r w:rsidRPr="00A002DE">
              <w:rPr>
                <w:rFonts w:ascii="Times New Roman" w:hAnsi="Times New Roman"/>
                <w:i/>
                <w:szCs w:val="24"/>
              </w:rPr>
              <w:t>TC_h</w:t>
            </w:r>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r w:rsidRPr="00A002DE">
              <w:rPr>
                <w:rFonts w:ascii="Times New Roman" w:hAnsi="Times New Roman"/>
                <w:i/>
                <w:szCs w:val="24"/>
              </w:rPr>
              <w:t>Investcost_h</w:t>
            </w:r>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Dist</w:t>
            </w:r>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w:t>
            </w:r>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Contig</w:t>
            </w:r>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ComLang</w:t>
            </w:r>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ComCol</w:t>
            </w:r>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5"/>
        <w:gridCol w:w="2328"/>
      </w:tblGrid>
      <w:tr w:rsidR="00C728C7" w:rsidRPr="00C728C7" w14:paraId="7678A23A" w14:textId="77777777" w:rsidTr="00017B96">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835"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2328"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017B96">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835"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2328"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017B96">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835" w:type="dxa"/>
            <w:tcBorders>
              <w:top w:val="single" w:sz="4" w:space="0" w:color="auto"/>
            </w:tcBorders>
          </w:tcPr>
          <w:p w14:paraId="02B61EDF" w14:textId="79FEA1BD"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Billions</w:t>
            </w:r>
            <w:r w:rsidR="00C728C7" w:rsidRPr="00C728C7">
              <w:rPr>
                <w:rFonts w:ascii="Times New Roman" w:hAnsi="Times New Roman"/>
                <w:color w:val="000000" w:themeColor="text1"/>
              </w:rPr>
              <w:t xml:space="preserve"> USD</w:t>
            </w:r>
          </w:p>
        </w:tc>
        <w:tc>
          <w:tcPr>
            <w:tcW w:w="2328"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017B96">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835" w:type="dxa"/>
            <w:hideMark/>
          </w:tcPr>
          <w:p w14:paraId="1EBDEAFC" w14:textId="1FDEF2C9"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Trillions</w:t>
            </w:r>
            <w:r w:rsidR="00C728C7" w:rsidRPr="00C728C7">
              <w:rPr>
                <w:rFonts w:ascii="Times New Roman" w:hAnsi="Times New Roman"/>
                <w:color w:val="000000" w:themeColor="text1"/>
              </w:rPr>
              <w:t xml:space="preserve"> USD</w:t>
            </w:r>
          </w:p>
        </w:tc>
        <w:tc>
          <w:tcPr>
            <w:tcW w:w="2328"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017B96">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835" w:type="dxa"/>
          </w:tcPr>
          <w:p w14:paraId="2664F302" w14:textId="436F1EF5"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 xml:space="preserve">Trillions </w:t>
            </w:r>
            <w:r w:rsidR="00C728C7" w:rsidRPr="00C728C7">
              <w:rPr>
                <w:rFonts w:ascii="Times New Roman" w:hAnsi="Times New Roman"/>
                <w:color w:val="000000" w:themeColor="text1"/>
              </w:rPr>
              <w:t>2010 USD</w:t>
            </w:r>
          </w:p>
        </w:tc>
        <w:tc>
          <w:tcPr>
            <w:tcW w:w="2328"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017B96">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835"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2328"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017B96">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835"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2328"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017B96">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835"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017B96">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835"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017B96">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835"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2328"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017B96">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835"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2328"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017B96">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835"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0B8E5118" w14:textId="3A0FB16E" w:rsidR="003C3EBC" w:rsidRPr="00C728C7" w:rsidRDefault="008D5397" w:rsidP="00806E29">
            <w:pPr>
              <w:contextualSpacing/>
              <w:rPr>
                <w:rFonts w:ascii="Times New Roman" w:hAnsi="Times New Roman"/>
                <w:color w:val="000000" w:themeColor="text1"/>
              </w:rPr>
            </w:pPr>
            <w:r>
              <w:rPr>
                <w:rFonts w:ascii="Times New Roman" w:hAnsi="Times New Roman"/>
                <w:color w:val="000000" w:themeColor="text1"/>
              </w:rPr>
              <w:t>Share of source country capital in total of source and host country capital</w:t>
            </w:r>
          </w:p>
        </w:tc>
        <w:tc>
          <w:tcPr>
            <w:tcW w:w="2328"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1210"/>
        <w:gridCol w:w="843"/>
        <w:gridCol w:w="1210"/>
        <w:gridCol w:w="1210"/>
        <w:gridCol w:w="1490"/>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7DADA86B" w:rsidR="00AA4FEA" w:rsidRPr="000E1120"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r w:rsidR="006D1F50">
              <w:rPr>
                <w:rFonts w:ascii="Times New Roman" w:eastAsia="Times New Roman" w:hAnsi="Times New Roman"/>
                <w:color w:val="000000"/>
                <w:szCs w:val="24"/>
                <w:lang w:eastAsia="en-NZ"/>
              </w:rPr>
              <w:t xml:space="preserve"> and</w:t>
            </w:r>
            <w:r w:rsidRPr="000E1120">
              <w:rPr>
                <w:rFonts w:ascii="Times New Roman" w:eastAsia="Times New Roman" w:hAnsi="Times New Roman"/>
                <w:color w:val="000000"/>
                <w:szCs w:val="24"/>
                <w:lang w:eastAsia="en-NZ"/>
              </w:rPr>
              <w:t xml:space="preserve"> LH are </w:t>
            </w:r>
            <w:r w:rsidR="00A87DA9">
              <w:rPr>
                <w:rFonts w:ascii="Times New Roman" w:eastAsia="Times New Roman" w:hAnsi="Times New Roman"/>
                <w:color w:val="000000"/>
                <w:szCs w:val="24"/>
                <w:lang w:eastAsia="en-NZ"/>
              </w:rPr>
              <w:t xml:space="preserve">not rejected </w:t>
            </w:r>
            <w:r w:rsidRPr="000E1120">
              <w:rPr>
                <w:rFonts w:ascii="Times New Roman" w:eastAsia="Times New Roman" w:hAnsi="Times New Roman"/>
                <w:color w:val="000000"/>
                <w:szCs w:val="24"/>
                <w:lang w:eastAsia="en-NZ"/>
              </w:rPr>
              <w:t>at the 5% significance level</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20"/>
            <w:r w:rsidRPr="00C728C7">
              <w:rPr>
                <w:rFonts w:ascii="Times New Roman" w:eastAsia="Times New Roman" w:hAnsi="Times New Roman"/>
                <w:color w:val="000000"/>
                <w:szCs w:val="24"/>
                <w:lang w:eastAsia="en-NZ"/>
              </w:rPr>
              <w:t>Tobit versus ET2T</w:t>
            </w:r>
            <w:commentRangeEnd w:id="120"/>
            <w:r w:rsidR="00291600">
              <w:rPr>
                <w:rStyle w:val="CommentReference"/>
              </w:rPr>
              <w:commentReference w:id="120"/>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21"/>
            <w:r w:rsidRPr="00C728C7">
              <w:rPr>
                <w:rFonts w:ascii="Times New Roman" w:eastAsia="Times New Roman" w:hAnsi="Times New Roman"/>
                <w:color w:val="000000"/>
                <w:szCs w:val="24"/>
                <w:lang w:eastAsia="en-NZ"/>
              </w:rPr>
              <w:t>0.004</w:t>
            </w:r>
            <w:commentRangeEnd w:id="121"/>
            <w:r w:rsidR="00FE2F74">
              <w:rPr>
                <w:rStyle w:val="CommentReference"/>
              </w:rPr>
              <w:commentReference w:id="121"/>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22"/>
            <w:r w:rsidRPr="00C728C7">
              <w:rPr>
                <w:rFonts w:ascii="Times New Roman" w:eastAsia="Times New Roman" w:hAnsi="Times New Roman"/>
                <w:color w:val="000000"/>
                <w:szCs w:val="24"/>
                <w:lang w:eastAsia="en-NZ"/>
              </w:rPr>
              <w:t>0.261</w:t>
            </w:r>
            <w:commentRangeEnd w:id="122"/>
            <w:r w:rsidR="00FE2F74">
              <w:rPr>
                <w:rStyle w:val="CommentReference"/>
              </w:rPr>
              <w:commentReference w:id="122"/>
            </w:r>
          </w:p>
        </w:tc>
        <w:tc>
          <w:tcPr>
            <w:tcW w:w="2832" w:type="dxa"/>
            <w:tcBorders>
              <w:top w:val="nil"/>
              <w:bottom w:val="nil"/>
            </w:tcBorders>
            <w:shd w:val="clear" w:color="auto" w:fill="auto"/>
          </w:tcPr>
          <w:p w14:paraId="09FFAB06" w14:textId="078DF403"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 xml:space="preserve">ET2T </w:t>
            </w:r>
            <w:del w:id="123" w:author="Author">
              <w:r w:rsidRPr="00C728C7" w:rsidDel="00291600">
                <w:rPr>
                  <w:rFonts w:ascii="Times New Roman" w:eastAsia="Times New Roman" w:hAnsi="Times New Roman"/>
                  <w:color w:val="000000"/>
                  <w:szCs w:val="24"/>
                  <w:lang w:eastAsia="en-NZ"/>
                </w:rPr>
                <w:delText xml:space="preserve">is preferred </w:delText>
              </w:r>
            </w:del>
            <w:ins w:id="124" w:author="Author">
              <w:r w:rsidR="00291600">
                <w:rPr>
                  <w:rFonts w:ascii="Times New Roman" w:eastAsia="Times New Roman" w:hAnsi="Times New Roman"/>
                  <w:color w:val="000000"/>
                  <w:szCs w:val="24"/>
                  <w:lang w:eastAsia="en-NZ"/>
                </w:rPr>
                <w:t xml:space="preserve">accepted, Tobit </w:t>
              </w:r>
              <w:r w:rsidR="00291600" w:rsidRPr="00C728C7">
                <w:rPr>
                  <w:rFonts w:ascii="Times New Roman" w:eastAsia="Times New Roman" w:hAnsi="Times New Roman"/>
                  <w:color w:val="000000"/>
                  <w:szCs w:val="24"/>
                  <w:lang w:eastAsia="en-NZ"/>
                </w:rPr>
                <w:t xml:space="preserve"> </w:t>
              </w:r>
            </w:ins>
            <w:del w:id="125" w:author="Author">
              <w:r w:rsidRPr="00C728C7" w:rsidDel="00291600">
                <w:rPr>
                  <w:rFonts w:ascii="Times New Roman" w:eastAsia="Times New Roman" w:hAnsi="Times New Roman"/>
                  <w:color w:val="000000"/>
                  <w:szCs w:val="24"/>
                  <w:lang w:eastAsia="en-NZ"/>
                </w:rPr>
                <w:delText>to Tobit</w:delText>
              </w:r>
            </w:del>
            <w:ins w:id="126" w:author="Author">
              <w:r w:rsidR="00291600">
                <w:rPr>
                  <w:rFonts w:ascii="Times New Roman" w:eastAsia="Times New Roman" w:hAnsi="Times New Roman"/>
                  <w:color w:val="000000"/>
                  <w:szCs w:val="24"/>
                  <w:lang w:eastAsia="en-NZ"/>
                </w:rPr>
                <w:t>rejected</w:t>
              </w:r>
            </w:ins>
          </w:p>
          <w:p w14:paraId="3050BAC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77777777" w:rsidR="00AA4FEA" w:rsidRPr="00C728C7" w:rsidRDefault="00AA4FEA" w:rsidP="000E1120">
            <w:pPr>
              <w:spacing w:after="0" w:line="240" w:lineRule="auto"/>
              <w:rPr>
                <w:rFonts w:ascii="Times New Roman" w:eastAsia="Times New Roman" w:hAnsi="Times New Roman"/>
                <w:color w:val="000000"/>
                <w:szCs w:val="24"/>
                <w:lang w:eastAsia="en-NZ"/>
              </w:rPr>
            </w:pPr>
            <w:commentRangeStart w:id="127"/>
            <w:r w:rsidRPr="00C728C7">
              <w:rPr>
                <w:rFonts w:ascii="Times New Roman" w:eastAsia="Times New Roman" w:hAnsi="Times New Roman"/>
                <w:color w:val="000000"/>
                <w:szCs w:val="24"/>
                <w:lang w:eastAsia="en-NZ"/>
              </w:rPr>
              <w:t>0.003</w:t>
            </w:r>
            <w:commentRangeEnd w:id="127"/>
            <w:r w:rsidR="00FE2F74">
              <w:rPr>
                <w:rStyle w:val="CommentReference"/>
              </w:rPr>
              <w:commentReference w:id="127"/>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77777777" w:rsidR="00AA4FEA" w:rsidRPr="00C728C7" w:rsidRDefault="00AA4FEA" w:rsidP="000E1120">
            <w:pPr>
              <w:spacing w:after="0" w:line="240" w:lineRule="auto"/>
              <w:rPr>
                <w:rFonts w:ascii="Times New Roman" w:eastAsia="Times New Roman" w:hAnsi="Times New Roman"/>
                <w:sz w:val="20"/>
                <w:szCs w:val="20"/>
                <w:lang w:eastAsia="en-NZ"/>
              </w:rPr>
            </w:pPr>
            <w:commentRangeStart w:id="128"/>
            <w:r w:rsidRPr="00C728C7">
              <w:rPr>
                <w:rFonts w:ascii="Times New Roman" w:eastAsia="Times New Roman" w:hAnsi="Times New Roman"/>
                <w:color w:val="000000"/>
                <w:szCs w:val="24"/>
                <w:lang w:eastAsia="en-NZ"/>
              </w:rPr>
              <w:t>0.285</w:t>
            </w:r>
            <w:commentRangeEnd w:id="128"/>
            <w:r w:rsidR="00FE2F74">
              <w:rPr>
                <w:rStyle w:val="CommentReference"/>
              </w:rPr>
              <w:commentReference w:id="128"/>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0F75C419"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 xml:space="preserve">LH </w:t>
            </w:r>
            <w:del w:id="129" w:author="Author">
              <w:r w:rsidRPr="00C728C7" w:rsidDel="00291600">
                <w:rPr>
                  <w:rFonts w:ascii="Times New Roman" w:eastAsia="Times New Roman" w:hAnsi="Times New Roman"/>
                  <w:color w:val="000000"/>
                  <w:szCs w:val="24"/>
                  <w:lang w:eastAsia="en-NZ"/>
                </w:rPr>
                <w:delText xml:space="preserve">is preferred </w:delText>
              </w:r>
            </w:del>
            <w:ins w:id="130" w:author="Author">
              <w:r w:rsidR="00291600">
                <w:rPr>
                  <w:rFonts w:ascii="Times New Roman" w:eastAsia="Times New Roman" w:hAnsi="Times New Roman"/>
                  <w:color w:val="000000"/>
                  <w:szCs w:val="24"/>
                  <w:lang w:eastAsia="en-NZ"/>
                </w:rPr>
                <w:t xml:space="preserve">accepted, Tobit </w:t>
              </w:r>
              <w:bookmarkStart w:id="131" w:name="_GoBack"/>
              <w:bookmarkEnd w:id="131"/>
              <w:r w:rsidR="00291600">
                <w:rPr>
                  <w:rFonts w:ascii="Times New Roman" w:eastAsia="Times New Roman" w:hAnsi="Times New Roman"/>
                  <w:color w:val="000000"/>
                  <w:szCs w:val="24"/>
                  <w:lang w:eastAsia="en-NZ"/>
                </w:rPr>
                <w:t>rejected</w:t>
              </w:r>
            </w:ins>
            <w:del w:id="132" w:author="Author">
              <w:r w:rsidRPr="00C728C7" w:rsidDel="00291600">
                <w:rPr>
                  <w:rFonts w:ascii="Times New Roman" w:eastAsia="Times New Roman" w:hAnsi="Times New Roman"/>
                  <w:color w:val="000000"/>
                  <w:szCs w:val="24"/>
                  <w:lang w:eastAsia="en-NZ"/>
                </w:rPr>
                <w:delText>to Tobit</w:delText>
              </w:r>
            </w:del>
          </w:p>
          <w:p w14:paraId="62F23AEE"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4686ABCB" w14:textId="21E4C65E" w:rsidR="00AA4FEA" w:rsidRPr="000E1120" w:rsidRDefault="00A87DA9" w:rsidP="00A87DA9">
            <w:pPr>
              <w:spacing w:after="0" w:line="240" w:lineRule="auto"/>
              <w:rPr>
                <w:rFonts w:ascii="Times New Roman" w:eastAsia="Times New Roman" w:hAnsi="Times New Roman"/>
                <w:color w:val="000000"/>
                <w:szCs w:val="24"/>
                <w:lang w:eastAsia="en-NZ"/>
              </w:rPr>
            </w:pPr>
            <w:del w:id="133" w:author="Author">
              <w:r w:rsidDel="00291600">
                <w:rPr>
                  <w:rFonts w:ascii="Times New Roman" w:eastAsia="Times New Roman" w:hAnsi="Times New Roman"/>
                  <w:color w:val="000000"/>
                  <w:szCs w:val="24"/>
                  <w:lang w:eastAsia="en-NZ"/>
                </w:rPr>
                <w:delText xml:space="preserve">Neither </w:delText>
              </w:r>
              <w:r w:rsidR="00AA4FEA" w:rsidRPr="000E1120" w:rsidDel="00291600">
                <w:rPr>
                  <w:rFonts w:ascii="Times New Roman" w:eastAsia="Times New Roman" w:hAnsi="Times New Roman"/>
                  <w:color w:val="000000"/>
                  <w:szCs w:val="24"/>
                  <w:lang w:eastAsia="en-NZ"/>
                </w:rPr>
                <w:delText xml:space="preserve">PPML </w:delText>
              </w:r>
              <w:r w:rsidDel="00291600">
                <w:rPr>
                  <w:rFonts w:ascii="Times New Roman" w:eastAsia="Times New Roman" w:hAnsi="Times New Roman"/>
                  <w:color w:val="000000"/>
                  <w:szCs w:val="24"/>
                  <w:lang w:eastAsia="en-NZ"/>
                </w:rPr>
                <w:delText>nor</w:delText>
              </w:r>
              <w:r w:rsidR="00AA4FEA" w:rsidRPr="000E1120" w:rsidDel="00291600">
                <w:rPr>
                  <w:rFonts w:ascii="Times New Roman" w:eastAsia="Times New Roman" w:hAnsi="Times New Roman"/>
                  <w:color w:val="000000"/>
                  <w:szCs w:val="24"/>
                  <w:lang w:eastAsia="en-NZ"/>
                </w:rPr>
                <w:delText xml:space="preserve"> ET2T </w:delText>
              </w:r>
              <w:r w:rsidR="006D1F50" w:rsidDel="00291600">
                <w:rPr>
                  <w:rFonts w:ascii="Times New Roman" w:eastAsia="Times New Roman" w:hAnsi="Times New Roman"/>
                  <w:color w:val="000000"/>
                  <w:szCs w:val="24"/>
                  <w:lang w:eastAsia="en-NZ"/>
                </w:rPr>
                <w:delText xml:space="preserve">are </w:delText>
              </w:r>
              <w:r w:rsidDel="00291600">
                <w:rPr>
                  <w:rFonts w:ascii="Times New Roman" w:eastAsia="Times New Roman" w:hAnsi="Times New Roman"/>
                  <w:color w:val="000000"/>
                  <w:szCs w:val="24"/>
                  <w:lang w:eastAsia="en-NZ"/>
                </w:rPr>
                <w:delText>preferred</w:delText>
              </w:r>
            </w:del>
            <w:ins w:id="134" w:author="Author">
              <w:r w:rsidR="00291600">
                <w:rPr>
                  <w:rFonts w:ascii="Times New Roman" w:eastAsia="Times New Roman" w:hAnsi="Times New Roman"/>
                  <w:color w:val="000000"/>
                  <w:szCs w:val="24"/>
                  <w:lang w:eastAsia="en-NZ"/>
                </w:rPr>
                <w:t>Both accepted</w:t>
              </w:r>
            </w:ins>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45EC8D7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7CFC6AF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tc>
        <w:tc>
          <w:tcPr>
            <w:tcW w:w="776" w:type="dxa"/>
            <w:tcBorders>
              <w:top w:val="nil"/>
              <w:bottom w:val="single" w:sz="4" w:space="0" w:color="auto"/>
            </w:tcBorders>
            <w:shd w:val="clear" w:color="auto" w:fill="auto"/>
            <w:noWrap/>
            <w:hideMark/>
          </w:tcPr>
          <w:p w14:paraId="7AA124A1"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single" w:sz="4" w:space="0" w:color="auto"/>
            </w:tcBorders>
            <w:shd w:val="clear" w:color="auto" w:fill="auto"/>
            <w:hideMark/>
          </w:tcPr>
          <w:p w14:paraId="130721A9" w14:textId="3EA2AFED" w:rsidR="00AA4FEA" w:rsidRPr="000E1120" w:rsidRDefault="00A87DA9" w:rsidP="00A87DA9">
            <w:pPr>
              <w:spacing w:after="0" w:line="240" w:lineRule="auto"/>
              <w:rPr>
                <w:rFonts w:ascii="Times New Roman" w:eastAsia="Times New Roman" w:hAnsi="Times New Roman"/>
                <w:color w:val="000000"/>
                <w:szCs w:val="24"/>
                <w:lang w:eastAsia="en-NZ"/>
              </w:rPr>
            </w:pPr>
            <w:del w:id="135" w:author="Author">
              <w:r w:rsidDel="00291600">
                <w:rPr>
                  <w:rFonts w:ascii="Times New Roman" w:eastAsia="Times New Roman" w:hAnsi="Times New Roman"/>
                  <w:color w:val="000000"/>
                  <w:szCs w:val="24"/>
                  <w:lang w:eastAsia="en-NZ"/>
                </w:rPr>
                <w:delText xml:space="preserve">Neither </w:delText>
              </w:r>
              <w:r w:rsidR="00AA4FEA" w:rsidRPr="000E1120" w:rsidDel="00291600">
                <w:rPr>
                  <w:rFonts w:ascii="Times New Roman" w:eastAsia="Times New Roman" w:hAnsi="Times New Roman"/>
                  <w:color w:val="000000"/>
                  <w:szCs w:val="24"/>
                  <w:lang w:eastAsia="en-NZ"/>
                </w:rPr>
                <w:delText xml:space="preserve">PPML </w:delText>
              </w:r>
              <w:r w:rsidDel="00291600">
                <w:rPr>
                  <w:rFonts w:ascii="Times New Roman" w:eastAsia="Times New Roman" w:hAnsi="Times New Roman"/>
                  <w:color w:val="000000"/>
                  <w:szCs w:val="24"/>
                  <w:lang w:eastAsia="en-NZ"/>
                </w:rPr>
                <w:delText>nor</w:delText>
              </w:r>
              <w:r w:rsidR="00AA4FEA" w:rsidRPr="000E1120" w:rsidDel="00291600">
                <w:rPr>
                  <w:rFonts w:ascii="Times New Roman" w:eastAsia="Times New Roman" w:hAnsi="Times New Roman"/>
                  <w:color w:val="000000"/>
                  <w:szCs w:val="24"/>
                  <w:lang w:eastAsia="en-NZ"/>
                </w:rPr>
                <w:delText xml:space="preserve"> LH </w:delText>
              </w:r>
              <w:r w:rsidDel="00291600">
                <w:rPr>
                  <w:rFonts w:ascii="Times New Roman" w:eastAsia="Times New Roman" w:hAnsi="Times New Roman"/>
                  <w:color w:val="000000"/>
                  <w:szCs w:val="24"/>
                  <w:lang w:eastAsia="en-NZ"/>
                </w:rPr>
                <w:delText xml:space="preserve"> </w:delText>
              </w:r>
              <w:r w:rsidR="006D1F50" w:rsidDel="00291600">
                <w:rPr>
                  <w:rFonts w:ascii="Times New Roman" w:eastAsia="Times New Roman" w:hAnsi="Times New Roman"/>
                  <w:color w:val="000000"/>
                  <w:szCs w:val="24"/>
                  <w:lang w:eastAsia="en-NZ"/>
                </w:rPr>
                <w:delText xml:space="preserve">are </w:delText>
              </w:r>
              <w:r w:rsidDel="00291600">
                <w:rPr>
                  <w:rFonts w:ascii="Times New Roman" w:eastAsia="Times New Roman" w:hAnsi="Times New Roman"/>
                  <w:color w:val="000000"/>
                  <w:szCs w:val="24"/>
                  <w:lang w:eastAsia="en-NZ"/>
                </w:rPr>
                <w:delText>preferred</w:delText>
              </w:r>
            </w:del>
            <w:ins w:id="136" w:author="Author">
              <w:r w:rsidR="00291600">
                <w:rPr>
                  <w:rFonts w:ascii="Times New Roman" w:eastAsia="Times New Roman" w:hAnsi="Times New Roman"/>
                  <w:color w:val="000000"/>
                  <w:szCs w:val="24"/>
                  <w:lang w:eastAsia="en-NZ"/>
                </w:rPr>
                <w:t>Both accepted</w:t>
              </w:r>
            </w:ins>
          </w:p>
        </w:tc>
      </w:tr>
      <w:tr w:rsidR="00291600" w:rsidRPr="000E1120" w14:paraId="259D8DB8" w14:textId="77777777" w:rsidTr="00DD2002">
        <w:trPr>
          <w:trHeight w:val="213"/>
          <w:ins w:id="137" w:author="Author"/>
        </w:trPr>
        <w:tc>
          <w:tcPr>
            <w:tcW w:w="2191" w:type="dxa"/>
            <w:tcBorders>
              <w:top w:val="nil"/>
              <w:bottom w:val="single" w:sz="4" w:space="0" w:color="auto"/>
            </w:tcBorders>
            <w:shd w:val="clear" w:color="auto" w:fill="auto"/>
            <w:noWrap/>
          </w:tcPr>
          <w:p w14:paraId="2AD1E17D" w14:textId="2066A019" w:rsidR="00291600" w:rsidRPr="000E1120" w:rsidRDefault="00291600" w:rsidP="000E1120">
            <w:pPr>
              <w:spacing w:after="0" w:line="240" w:lineRule="auto"/>
              <w:rPr>
                <w:ins w:id="138" w:author="Author"/>
                <w:rFonts w:ascii="Times New Roman" w:eastAsia="Times New Roman" w:hAnsi="Times New Roman"/>
                <w:color w:val="000000"/>
                <w:szCs w:val="24"/>
                <w:lang w:eastAsia="en-NZ"/>
              </w:rPr>
            </w:pPr>
            <w:ins w:id="139" w:author="Author">
              <w:r>
                <w:rPr>
                  <w:rFonts w:ascii="Times New Roman" w:eastAsia="Times New Roman" w:hAnsi="Times New Roman"/>
                  <w:color w:val="000000"/>
                  <w:szCs w:val="24"/>
                  <w:lang w:eastAsia="en-NZ"/>
                </w:rPr>
                <w:t>LH versus ET2T</w:t>
              </w:r>
            </w:ins>
          </w:p>
        </w:tc>
        <w:tc>
          <w:tcPr>
            <w:tcW w:w="760" w:type="dxa"/>
            <w:tcBorders>
              <w:top w:val="nil"/>
              <w:bottom w:val="single" w:sz="4" w:space="0" w:color="auto"/>
            </w:tcBorders>
            <w:shd w:val="clear" w:color="auto" w:fill="auto"/>
            <w:noWrap/>
          </w:tcPr>
          <w:p w14:paraId="50C450E6" w14:textId="77777777" w:rsidR="00291600" w:rsidRPr="000E1120" w:rsidRDefault="00291600" w:rsidP="000E1120">
            <w:pPr>
              <w:spacing w:after="0" w:line="240" w:lineRule="auto"/>
              <w:rPr>
                <w:ins w:id="140" w:author="Autho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tcPr>
          <w:p w14:paraId="16607541" w14:textId="77777777" w:rsidR="00291600" w:rsidRPr="000E1120" w:rsidRDefault="00291600" w:rsidP="000E1120">
            <w:pPr>
              <w:spacing w:after="0" w:line="240" w:lineRule="auto"/>
              <w:rPr>
                <w:ins w:id="141" w:author="Autho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tcPr>
          <w:p w14:paraId="0D7EEF18" w14:textId="77777777" w:rsidR="00291600" w:rsidRPr="000E1120" w:rsidRDefault="00291600" w:rsidP="000E1120">
            <w:pPr>
              <w:spacing w:after="0" w:line="240" w:lineRule="auto"/>
              <w:rPr>
                <w:ins w:id="142" w:author="Autho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tcPr>
          <w:p w14:paraId="59A73333" w14:textId="346ECFF6" w:rsidR="00291600" w:rsidRPr="000E1120" w:rsidRDefault="00291600" w:rsidP="000E1120">
            <w:pPr>
              <w:spacing w:after="0" w:line="240" w:lineRule="auto"/>
              <w:rPr>
                <w:ins w:id="143" w:author="Author"/>
                <w:rFonts w:ascii="Times New Roman" w:eastAsia="Times New Roman" w:hAnsi="Times New Roman"/>
                <w:color w:val="000000"/>
                <w:szCs w:val="24"/>
                <w:lang w:eastAsia="en-NZ"/>
              </w:rPr>
            </w:pPr>
            <w:ins w:id="144" w:author="Author">
              <w:r>
                <w:rPr>
                  <w:rFonts w:ascii="Times New Roman" w:eastAsia="Times New Roman" w:hAnsi="Times New Roman"/>
                  <w:color w:val="000000"/>
                  <w:szCs w:val="24"/>
                  <w:lang w:eastAsia="en-NZ"/>
                </w:rPr>
                <w:t>0.537</w:t>
              </w:r>
            </w:ins>
          </w:p>
        </w:tc>
        <w:tc>
          <w:tcPr>
            <w:tcW w:w="776" w:type="dxa"/>
            <w:tcBorders>
              <w:top w:val="nil"/>
              <w:bottom w:val="single" w:sz="4" w:space="0" w:color="auto"/>
            </w:tcBorders>
            <w:shd w:val="clear" w:color="auto" w:fill="auto"/>
            <w:noWrap/>
          </w:tcPr>
          <w:p w14:paraId="7E64104D" w14:textId="66195A19" w:rsidR="00291600" w:rsidRPr="000E1120" w:rsidRDefault="00291600" w:rsidP="000E1120">
            <w:pPr>
              <w:spacing w:after="0" w:line="240" w:lineRule="auto"/>
              <w:rPr>
                <w:ins w:id="145" w:author="Author"/>
                <w:rFonts w:ascii="Times New Roman" w:eastAsia="Times New Roman" w:hAnsi="Times New Roman"/>
                <w:color w:val="000000"/>
                <w:szCs w:val="24"/>
                <w:lang w:eastAsia="en-NZ"/>
              </w:rPr>
            </w:pPr>
            <w:ins w:id="146" w:author="Author">
              <w:r>
                <w:rPr>
                  <w:rFonts w:ascii="Times New Roman" w:eastAsia="Times New Roman" w:hAnsi="Times New Roman"/>
                  <w:color w:val="000000"/>
                  <w:szCs w:val="24"/>
                  <w:lang w:eastAsia="en-NZ"/>
                </w:rPr>
                <w:t>0.420</w:t>
              </w:r>
            </w:ins>
          </w:p>
        </w:tc>
        <w:tc>
          <w:tcPr>
            <w:tcW w:w="2832" w:type="dxa"/>
            <w:tcBorders>
              <w:top w:val="nil"/>
              <w:bottom w:val="single" w:sz="4" w:space="0" w:color="auto"/>
            </w:tcBorders>
            <w:shd w:val="clear" w:color="auto" w:fill="auto"/>
          </w:tcPr>
          <w:p w14:paraId="5FD265F0" w14:textId="61C92D14" w:rsidR="00291600" w:rsidDel="00291600" w:rsidRDefault="00291600" w:rsidP="00A87DA9">
            <w:pPr>
              <w:spacing w:after="0" w:line="240" w:lineRule="auto"/>
              <w:rPr>
                <w:ins w:id="147" w:author="Author"/>
                <w:rFonts w:ascii="Times New Roman" w:eastAsia="Times New Roman" w:hAnsi="Times New Roman"/>
                <w:color w:val="000000"/>
                <w:szCs w:val="24"/>
                <w:lang w:eastAsia="en-NZ"/>
              </w:rPr>
            </w:pPr>
            <w:ins w:id="148" w:author="Author">
              <w:r>
                <w:rPr>
                  <w:rFonts w:ascii="Times New Roman" w:eastAsia="Times New Roman" w:hAnsi="Times New Roman"/>
                  <w:color w:val="000000"/>
                  <w:szCs w:val="24"/>
                  <w:lang w:eastAsia="en-NZ"/>
                </w:rPr>
                <w:t>Both accepted</w:t>
              </w:r>
            </w:ins>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61569C17" w:rsidR="00AA4FEA" w:rsidRPr="00C728C7"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 xml:space="preserve">LH is preferred to ET2T, </w:t>
            </w:r>
            <w:r w:rsidR="00A87DA9">
              <w:rPr>
                <w:rFonts w:ascii="Times New Roman" w:eastAsia="Times New Roman" w:hAnsi="Times New Roman"/>
                <w:color w:val="000000"/>
                <w:szCs w:val="24"/>
                <w:lang w:eastAsia="en-NZ"/>
              </w:rPr>
              <w:t>independence of</w:t>
            </w:r>
            <w:r w:rsidRPr="000E1120">
              <w:rPr>
                <w:rFonts w:ascii="Times New Roman" w:eastAsia="Times New Roman" w:hAnsi="Times New Roman"/>
                <w:color w:val="000000"/>
                <w:szCs w:val="24"/>
                <w:lang w:eastAsia="en-NZ"/>
              </w:rPr>
              <w:t xml:space="preserve"> two parts </w:t>
            </w:r>
            <w:r w:rsidR="006D1F50">
              <w:rPr>
                <w:rFonts w:ascii="Times New Roman" w:eastAsia="Times New Roman" w:hAnsi="Times New Roman"/>
                <w:color w:val="000000"/>
                <w:szCs w:val="24"/>
                <w:lang w:eastAsia="en-NZ"/>
              </w:rPr>
              <w:t xml:space="preserve">is </w:t>
            </w:r>
            <w:r w:rsidR="00A87DA9">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1144D07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r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368089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7BBEF3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-1.650</w:t>
            </w:r>
            <w:r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4A7E72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-1.692</w:t>
            </w:r>
            <w:r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2E07605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716E70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r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3A0F4A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-0.029</w:t>
            </w:r>
            <w:r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3B237F2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r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15BFED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r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0DB510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-0.333</w:t>
            </w:r>
            <w:r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2D4C181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-1.137</w:t>
            </w:r>
            <w:r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0DD4A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-1.016</w:t>
            </w:r>
            <w:r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21609EB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-1.389</w:t>
            </w:r>
            <w:r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5E197D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34B812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FA1951" w:rsidRPr="0092709F" w14:paraId="7A47B9EC" w14:textId="77777777" w:rsidTr="0080694D">
        <w:trPr>
          <w:trHeight w:val="264"/>
          <w:jc w:val="center"/>
        </w:trPr>
        <w:tc>
          <w:tcPr>
            <w:tcW w:w="1418" w:type="dxa"/>
            <w:tcBorders>
              <w:top w:val="nil"/>
              <w:left w:val="nil"/>
              <w:bottom w:val="nil"/>
              <w:right w:val="nil"/>
            </w:tcBorders>
          </w:tcPr>
          <w:p w14:paraId="6E41E764"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434CCC6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2.968</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5D30E1D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0.561</w:t>
            </w:r>
          </w:p>
        </w:tc>
        <w:tc>
          <w:tcPr>
            <w:tcW w:w="1144" w:type="dxa"/>
            <w:tcBorders>
              <w:top w:val="nil"/>
              <w:left w:val="nil"/>
              <w:bottom w:val="nil"/>
              <w:right w:val="nil"/>
            </w:tcBorders>
          </w:tcPr>
          <w:p w14:paraId="1E92A16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FA1951" w:rsidRPr="0092709F" w14:paraId="6AFB26DB" w14:textId="77777777" w:rsidTr="0080694D">
        <w:trPr>
          <w:trHeight w:val="279"/>
          <w:jc w:val="center"/>
        </w:trPr>
        <w:tc>
          <w:tcPr>
            <w:tcW w:w="1418" w:type="dxa"/>
            <w:tcBorders>
              <w:top w:val="nil"/>
              <w:left w:val="nil"/>
              <w:bottom w:val="nil"/>
              <w:right w:val="nil"/>
            </w:tcBorders>
          </w:tcPr>
          <w:p w14:paraId="2CB47F15"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32FCC6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(0.567)</w:t>
            </w:r>
          </w:p>
        </w:tc>
        <w:tc>
          <w:tcPr>
            <w:tcW w:w="1120" w:type="dxa"/>
            <w:gridSpan w:val="3"/>
            <w:tcBorders>
              <w:top w:val="nil"/>
              <w:left w:val="nil"/>
              <w:bottom w:val="nil"/>
              <w:right w:val="nil"/>
            </w:tcBorders>
          </w:tcPr>
          <w:p w14:paraId="7FD9FE90" w14:textId="5F223A4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(0.515)</w:t>
            </w:r>
          </w:p>
        </w:tc>
        <w:tc>
          <w:tcPr>
            <w:tcW w:w="1144" w:type="dxa"/>
            <w:tcBorders>
              <w:top w:val="nil"/>
              <w:left w:val="nil"/>
              <w:bottom w:val="nil"/>
              <w:right w:val="nil"/>
            </w:tcBorders>
          </w:tcPr>
          <w:p w14:paraId="6907CA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FA1951"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0C18660"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-2690</w:t>
            </w:r>
            <w:r>
              <w:rPr>
                <w:rFonts w:ascii="Times New Roman" w:hAnsi="Times New Roman"/>
              </w:rPr>
              <w:t>6</w:t>
            </w:r>
          </w:p>
        </w:tc>
        <w:tc>
          <w:tcPr>
            <w:tcW w:w="1530" w:type="dxa"/>
            <w:tcBorders>
              <w:top w:val="nil"/>
              <w:left w:val="nil"/>
              <w:bottom w:val="single" w:sz="4" w:space="0" w:color="auto"/>
              <w:right w:val="nil"/>
            </w:tcBorders>
          </w:tcPr>
          <w:p w14:paraId="7C2F9709" w14:textId="4C2518E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-1177</w:t>
            </w:r>
            <w:r>
              <w:rPr>
                <w:rFonts w:ascii="Times New Roman" w:hAnsi="Times New Roman"/>
              </w:rPr>
              <w:t>1</w:t>
            </w:r>
          </w:p>
        </w:tc>
        <w:tc>
          <w:tcPr>
            <w:tcW w:w="1418" w:type="dxa"/>
            <w:gridSpan w:val="2"/>
            <w:tcBorders>
              <w:top w:val="nil"/>
              <w:left w:val="nil"/>
              <w:bottom w:val="single" w:sz="4" w:space="0" w:color="auto"/>
              <w:right w:val="nil"/>
            </w:tcBorders>
          </w:tcPr>
          <w:p w14:paraId="48C22C4E" w14:textId="12F0413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0EFEBCE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7FA31E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-0.475</w:t>
            </w:r>
            <w:r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4B3C6A8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r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338058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-2.482</w:t>
            </w:r>
            <w:r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53EFF6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-2.162</w:t>
            </w:r>
            <w:r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393191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533336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14AA2494" w14:textId="6B5951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1FE25D3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-0.365</w:t>
            </w:r>
          </w:p>
        </w:tc>
        <w:tc>
          <w:tcPr>
            <w:tcW w:w="1530" w:type="dxa"/>
            <w:tcBorders>
              <w:top w:val="nil"/>
              <w:left w:val="nil"/>
              <w:bottom w:val="nil"/>
              <w:right w:val="nil"/>
            </w:tcBorders>
          </w:tcPr>
          <w:p w14:paraId="7D2E5BAB" w14:textId="1447C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03A148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r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6DFFE4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-1.026</w:t>
            </w:r>
            <w:r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6A809F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-0.702</w:t>
            </w:r>
            <w:r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4EFC09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-0.600</w:t>
            </w:r>
          </w:p>
        </w:tc>
        <w:tc>
          <w:tcPr>
            <w:tcW w:w="1530" w:type="dxa"/>
            <w:tcBorders>
              <w:top w:val="nil"/>
              <w:left w:val="nil"/>
              <w:bottom w:val="nil"/>
              <w:right w:val="nil"/>
            </w:tcBorders>
          </w:tcPr>
          <w:p w14:paraId="6195A153" w14:textId="5E07DA2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376924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-0.527</w:t>
            </w:r>
            <w:r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FA1951" w:rsidRPr="0092709F" w14:paraId="48BE7871" w14:textId="77777777" w:rsidTr="009A1327">
        <w:trPr>
          <w:trHeight w:val="264"/>
          <w:jc w:val="center"/>
        </w:trPr>
        <w:tc>
          <w:tcPr>
            <w:tcW w:w="1418" w:type="dxa"/>
            <w:tcBorders>
              <w:top w:val="nil"/>
              <w:left w:val="nil"/>
              <w:bottom w:val="nil"/>
              <w:right w:val="nil"/>
            </w:tcBorders>
          </w:tcPr>
          <w:p w14:paraId="2F0DD2BD"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78CF2E6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-0.239</w:t>
            </w:r>
          </w:p>
        </w:tc>
        <w:tc>
          <w:tcPr>
            <w:tcW w:w="1530" w:type="dxa"/>
            <w:tcBorders>
              <w:top w:val="nil"/>
              <w:left w:val="nil"/>
              <w:bottom w:val="nil"/>
              <w:right w:val="nil"/>
            </w:tcBorders>
          </w:tcPr>
          <w:p w14:paraId="07BBF56E" w14:textId="3014F5C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-11.624</w:t>
            </w:r>
            <w:r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5E44E20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5.555</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6D81AF33" w14:textId="212C97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232B21DA" w14:textId="3C08D48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FA1951" w:rsidRPr="0092709F" w14:paraId="072E8EA1" w14:textId="77777777" w:rsidTr="009A1327">
        <w:trPr>
          <w:trHeight w:val="279"/>
          <w:jc w:val="center"/>
        </w:trPr>
        <w:tc>
          <w:tcPr>
            <w:tcW w:w="1418" w:type="dxa"/>
            <w:tcBorders>
              <w:top w:val="nil"/>
              <w:left w:val="nil"/>
              <w:bottom w:val="nil"/>
              <w:right w:val="nil"/>
            </w:tcBorders>
          </w:tcPr>
          <w:p w14:paraId="4E1F757F"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041E889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(0.999)</w:t>
            </w:r>
          </w:p>
        </w:tc>
        <w:tc>
          <w:tcPr>
            <w:tcW w:w="1120" w:type="dxa"/>
            <w:gridSpan w:val="3"/>
            <w:tcBorders>
              <w:top w:val="nil"/>
              <w:left w:val="nil"/>
              <w:bottom w:val="nil"/>
              <w:right w:val="nil"/>
            </w:tcBorders>
          </w:tcPr>
          <w:p w14:paraId="0960E8BB" w14:textId="1F9821E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(0.939)</w:t>
            </w:r>
          </w:p>
        </w:tc>
        <w:tc>
          <w:tcPr>
            <w:tcW w:w="1144" w:type="dxa"/>
            <w:tcBorders>
              <w:top w:val="nil"/>
              <w:left w:val="nil"/>
              <w:bottom w:val="nil"/>
              <w:right w:val="nil"/>
            </w:tcBorders>
          </w:tcPr>
          <w:p w14:paraId="65CD11B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FA1951"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6FA6CE2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07888E5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77777777" w:rsidR="00C30562" w:rsidRDefault="00C30562" w:rsidP="00C728C7">
      <w:pPr>
        <w:rPr>
          <w:rFonts w:ascii="Times New Roman" w:hAnsi="Times New Roman"/>
          <w:b/>
          <w:szCs w:val="24"/>
          <w:lang w:val="en-US"/>
        </w:rPr>
      </w:pPr>
    </w:p>
    <w:p w14:paraId="1FC5F2EC" w14:textId="7A46F0A5" w:rsidR="005239FA" w:rsidRDefault="00C728C7" w:rsidP="00947A43">
      <w:pPr>
        <w:pStyle w:val="Heading1"/>
        <w:spacing w:line="360" w:lineRule="auto"/>
        <w:rPr>
          <w:rFonts w:ascii="Times New Roman" w:hAnsi="Times New Roman"/>
          <w:b/>
          <w:color w:val="auto"/>
          <w:sz w:val="24"/>
          <w:szCs w:val="24"/>
          <w:lang w:val="en-US"/>
        </w:rPr>
      </w:pPr>
      <w:r w:rsidRPr="00C728C7">
        <w:rPr>
          <w:rFonts w:ascii="Times New Roman" w:hAnsi="Times New Roman"/>
          <w:b/>
          <w:szCs w:val="24"/>
          <w:lang w:val="en-US"/>
        </w:rPr>
        <w:br w:type="page"/>
      </w:r>
      <w:r w:rsidR="00C57BD4" w:rsidRPr="001C6DB4">
        <w:rPr>
          <w:rFonts w:ascii="Times New Roman" w:hAnsi="Times New Roman"/>
          <w:b/>
          <w:color w:val="auto"/>
          <w:sz w:val="24"/>
          <w:szCs w:val="24"/>
          <w:lang w:val="en-US"/>
        </w:rPr>
        <w:lastRenderedPageBreak/>
        <w:t>Appendix</w:t>
      </w:r>
      <w:r w:rsidR="00C57BD4" w:rsidRPr="00947A43">
        <w:rPr>
          <w:rFonts w:ascii="Times New Roman" w:hAnsi="Times New Roman"/>
          <w:b/>
          <w:color w:val="auto"/>
          <w:sz w:val="24"/>
          <w:szCs w:val="24"/>
          <w:lang w:val="en-US"/>
        </w:rPr>
        <w:t xml:space="preserve"> </w:t>
      </w:r>
    </w:p>
    <w:p w14:paraId="0E8AE5E0" w14:textId="07DE6066" w:rsidR="00D12271" w:rsidRDefault="00D12271" w:rsidP="00D12271">
      <w:pPr>
        <w:rPr>
          <w:lang w:val="en-US"/>
        </w:rPr>
      </w:pPr>
    </w:p>
    <w:p w14:paraId="7924CBE5" w14:textId="55920B32" w:rsidR="00D12271" w:rsidRPr="00D12271" w:rsidRDefault="00D12271" w:rsidP="00D12271">
      <w:pPr>
        <w:rPr>
          <w:lang w:val="en-US"/>
        </w:rPr>
      </w:pPr>
      <w:r>
        <w:rPr>
          <w:noProof/>
          <w:lang w:val="en-NZ" w:eastAsia="en-NZ"/>
        </w:rPr>
        <w:drawing>
          <wp:inline distT="0" distB="0" distL="0" distR="0" wp14:anchorId="4D17BB69" wp14:editId="68BA7E74">
            <wp:extent cx="4102735"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3EB025AF" w14:textId="486D8845" w:rsidR="004155FC" w:rsidRDefault="004155FC" w:rsidP="004155FC">
      <w:pPr>
        <w:spacing w:after="0" w:line="240" w:lineRule="auto"/>
        <w:rPr>
          <w:rFonts w:ascii="Times New Roman" w:hAnsi="Times New Roman"/>
          <w:sz w:val="20"/>
          <w:szCs w:val="20"/>
          <w:highlight w:val="yellow"/>
        </w:rPr>
      </w:pPr>
    </w:p>
    <w:p w14:paraId="5F96699C" w14:textId="00599B7F" w:rsidR="00BB12FF" w:rsidRPr="001C6DB4" w:rsidRDefault="00BB12FF">
      <w:pPr>
        <w:rPr>
          <w:rFonts w:ascii="Times New Roman" w:hAnsi="Times New Roman"/>
          <w:sz w:val="24"/>
          <w:szCs w:val="24"/>
        </w:rPr>
      </w:pPr>
      <w:r w:rsidRPr="001C6DB4">
        <w:rPr>
          <w:rFonts w:ascii="Times New Roman" w:hAnsi="Times New Roman"/>
          <w:b/>
          <w:bCs/>
          <w:sz w:val="24"/>
          <w:szCs w:val="24"/>
        </w:rPr>
        <w:t>Fig. A1</w:t>
      </w:r>
      <w:r w:rsidRPr="001C6DB4">
        <w:rPr>
          <w:rFonts w:ascii="Times New Roman" w:hAnsi="Times New Roman"/>
          <w:sz w:val="24"/>
          <w:szCs w:val="24"/>
        </w:rPr>
        <w:t xml:space="preserve">. Inward and </w:t>
      </w:r>
      <w:r w:rsidRPr="00925192">
        <w:rPr>
          <w:rFonts w:ascii="Times New Roman" w:hAnsi="Times New Roman"/>
          <w:sz w:val="24"/>
          <w:szCs w:val="24"/>
        </w:rPr>
        <w:t xml:space="preserve">outward </w:t>
      </w:r>
      <w:r w:rsidR="00276345" w:rsidRPr="00925192">
        <w:rPr>
          <w:rFonts w:ascii="Times New Roman" w:hAnsi="Times New Roman"/>
          <w:sz w:val="24"/>
          <w:szCs w:val="24"/>
        </w:rPr>
        <w:t xml:space="preserve">intra-Asian </w:t>
      </w:r>
      <w:r w:rsidRPr="00925192">
        <w:rPr>
          <w:rFonts w:ascii="Times New Roman" w:hAnsi="Times New Roman"/>
          <w:sz w:val="24"/>
          <w:szCs w:val="24"/>
        </w:rPr>
        <w:t xml:space="preserve">FDI </w:t>
      </w:r>
      <w:r w:rsidR="004155FC" w:rsidRPr="00925192">
        <w:rPr>
          <w:rFonts w:ascii="Times New Roman" w:hAnsi="Times New Roman"/>
          <w:sz w:val="24"/>
          <w:szCs w:val="24"/>
        </w:rPr>
        <w:t xml:space="preserve">stocks </w:t>
      </w:r>
      <w:r w:rsidRPr="00925192">
        <w:rPr>
          <w:rFonts w:ascii="Times New Roman" w:hAnsi="Times New Roman"/>
          <w:sz w:val="24"/>
          <w:szCs w:val="24"/>
        </w:rPr>
        <w:t>in 31 countries</w:t>
      </w:r>
      <w:r w:rsidRPr="001C6DB4">
        <w:rPr>
          <w:rFonts w:ascii="Times New Roman" w:hAnsi="Times New Roman"/>
          <w:sz w:val="24"/>
          <w:szCs w:val="24"/>
        </w:rPr>
        <w:t xml:space="preserve"> in 2012.</w:t>
      </w:r>
    </w:p>
    <w:p w14:paraId="196E8999" w14:textId="72FFEF90" w:rsidR="005B71C4" w:rsidRPr="005B71C4" w:rsidRDefault="005B71C4">
      <w:pPr>
        <w:rPr>
          <w:rFonts w:ascii="Times New Roman" w:hAnsi="Times New Roman"/>
          <w:sz w:val="20"/>
          <w:szCs w:val="20"/>
        </w:rPr>
      </w:pPr>
      <w:r w:rsidRPr="001C6DB4">
        <w:rPr>
          <w:rFonts w:ascii="Times New Roman" w:hAnsi="Times New Roman"/>
          <w:sz w:val="20"/>
          <w:szCs w:val="20"/>
        </w:rPr>
        <w:t>Note: The abbreviation</w:t>
      </w:r>
      <w:r w:rsidR="00517084" w:rsidRPr="001C6DB4">
        <w:rPr>
          <w:rFonts w:ascii="Times New Roman" w:hAnsi="Times New Roman"/>
          <w:sz w:val="20"/>
          <w:szCs w:val="20"/>
        </w:rPr>
        <w:t>s</w:t>
      </w:r>
      <w:r w:rsidRPr="001C6DB4">
        <w:rPr>
          <w:rFonts w:ascii="Times New Roman" w:hAnsi="Times New Roman"/>
          <w:sz w:val="20"/>
          <w:szCs w:val="20"/>
        </w:rPr>
        <w:t xml:space="preserve"> for each country </w:t>
      </w:r>
      <w:r w:rsidR="00517084" w:rsidRPr="001C6DB4">
        <w:rPr>
          <w:rFonts w:ascii="Times New Roman" w:hAnsi="Times New Roman"/>
          <w:sz w:val="20"/>
          <w:szCs w:val="20"/>
        </w:rPr>
        <w:t xml:space="preserve">are </w:t>
      </w:r>
      <w:r w:rsidRPr="001C6DB4">
        <w:rPr>
          <w:rFonts w:ascii="Times New Roman" w:hAnsi="Times New Roman"/>
          <w:sz w:val="20"/>
          <w:szCs w:val="20"/>
        </w:rPr>
        <w:t>explained</w:t>
      </w:r>
      <w:r w:rsidR="00517084" w:rsidRPr="001C6DB4">
        <w:rPr>
          <w:rFonts w:ascii="Times New Roman" w:hAnsi="Times New Roman"/>
          <w:sz w:val="20"/>
          <w:szCs w:val="20"/>
        </w:rPr>
        <w:t xml:space="preserve"> in the N</w:t>
      </w:r>
      <w:r w:rsidRPr="001C6DB4">
        <w:rPr>
          <w:rFonts w:ascii="Times New Roman" w:hAnsi="Times New Roman"/>
          <w:sz w:val="20"/>
          <w:szCs w:val="20"/>
        </w:rPr>
        <w:t>ote</w:t>
      </w:r>
      <w:r w:rsidR="002C361A" w:rsidRPr="001C6DB4">
        <w:rPr>
          <w:rFonts w:ascii="Times New Roman" w:hAnsi="Times New Roman"/>
          <w:sz w:val="20"/>
          <w:szCs w:val="20"/>
        </w:rPr>
        <w:t>s</w:t>
      </w:r>
      <w:r w:rsidRPr="001C6DB4">
        <w:rPr>
          <w:rFonts w:ascii="Times New Roman" w:hAnsi="Times New Roman"/>
          <w:sz w:val="20"/>
          <w:szCs w:val="20"/>
        </w:rPr>
        <w:t xml:space="preserve"> to Table 3.</w:t>
      </w:r>
      <w:r>
        <w:br w:type="page"/>
      </w:r>
    </w:p>
    <w:p w14:paraId="12FEE4F8" w14:textId="77777777" w:rsidR="005B71C4" w:rsidRDefault="005B71C4"/>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 xml:space="preserve">US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Carr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Markusen and Maskus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ple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Egger and 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mayr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Braconier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Baltagi et al.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 xml:space="preserve">ttir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 xml:space="preserve">Waldkirch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Aw</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okuse et al. (2012)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Bergstrand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Chellaraj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Lankhuizen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03BEC46A" w:rsidR="005239FA" w:rsidRPr="001C6DB4" w:rsidRDefault="005239FA" w:rsidP="00D3410E">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Carr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Mixed</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 xml:space="preserve"> is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0188F7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-0.425</w:t>
            </w:r>
            <w:r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7FF730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-0.389</w:t>
            </w:r>
            <w:r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464E50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-2.304</w:t>
            </w:r>
            <w:r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6D5D468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-2.054</w:t>
            </w:r>
            <w:r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61A94C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r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53565C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r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602D4D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-1.214</w:t>
            </w:r>
          </w:p>
        </w:tc>
        <w:tc>
          <w:tcPr>
            <w:tcW w:w="1530" w:type="dxa"/>
            <w:tcBorders>
              <w:top w:val="nil"/>
              <w:left w:val="nil"/>
              <w:bottom w:val="nil"/>
              <w:right w:val="nil"/>
            </w:tcBorders>
          </w:tcPr>
          <w:p w14:paraId="376C85E5" w14:textId="64CC0F4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-3.010</w:t>
            </w:r>
            <w:r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399719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r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295DB8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-0.681</w:t>
            </w:r>
            <w:r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5348E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p>
        </w:tc>
        <w:tc>
          <w:tcPr>
            <w:tcW w:w="1530" w:type="dxa"/>
            <w:tcBorders>
              <w:top w:val="nil"/>
              <w:left w:val="nil"/>
              <w:bottom w:val="nil"/>
              <w:right w:val="nil"/>
            </w:tcBorders>
          </w:tcPr>
          <w:p w14:paraId="37DC6353" w14:textId="6E4289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64EB60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-0.667</w:t>
            </w:r>
          </w:p>
        </w:tc>
        <w:tc>
          <w:tcPr>
            <w:tcW w:w="1530" w:type="dxa"/>
            <w:tcBorders>
              <w:top w:val="nil"/>
              <w:left w:val="nil"/>
              <w:bottom w:val="nil"/>
              <w:right w:val="nil"/>
            </w:tcBorders>
          </w:tcPr>
          <w:p w14:paraId="7BBB4F29" w14:textId="0F5671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FA1951" w:rsidRPr="0092709F" w14:paraId="09113A12" w14:textId="77777777" w:rsidTr="009A1327">
        <w:trPr>
          <w:trHeight w:val="264"/>
          <w:jc w:val="center"/>
        </w:trPr>
        <w:tc>
          <w:tcPr>
            <w:tcW w:w="1418" w:type="dxa"/>
            <w:tcBorders>
              <w:top w:val="nil"/>
              <w:left w:val="nil"/>
              <w:bottom w:val="nil"/>
              <w:right w:val="nil"/>
            </w:tcBorders>
          </w:tcPr>
          <w:p w14:paraId="55645FB7"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09B9954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-0.137</w:t>
            </w:r>
          </w:p>
        </w:tc>
        <w:tc>
          <w:tcPr>
            <w:tcW w:w="1120" w:type="dxa"/>
            <w:gridSpan w:val="2"/>
            <w:tcBorders>
              <w:top w:val="nil"/>
              <w:left w:val="nil"/>
              <w:bottom w:val="nil"/>
              <w:right w:val="nil"/>
            </w:tcBorders>
          </w:tcPr>
          <w:p w14:paraId="45CFFD46" w14:textId="2FEC97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57343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FA1951" w:rsidRPr="0092709F" w14:paraId="0A1EA7C4" w14:textId="77777777" w:rsidTr="009A1327">
        <w:trPr>
          <w:trHeight w:val="279"/>
          <w:jc w:val="center"/>
        </w:trPr>
        <w:tc>
          <w:tcPr>
            <w:tcW w:w="1418" w:type="dxa"/>
            <w:tcBorders>
              <w:top w:val="nil"/>
              <w:left w:val="nil"/>
              <w:bottom w:val="nil"/>
              <w:right w:val="nil"/>
            </w:tcBorders>
          </w:tcPr>
          <w:p w14:paraId="74ED86B3"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3561D36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(0.975)</w:t>
            </w:r>
          </w:p>
        </w:tc>
        <w:tc>
          <w:tcPr>
            <w:tcW w:w="1120" w:type="dxa"/>
            <w:gridSpan w:val="2"/>
            <w:tcBorders>
              <w:top w:val="nil"/>
              <w:left w:val="nil"/>
              <w:bottom w:val="nil"/>
              <w:right w:val="nil"/>
            </w:tcBorders>
          </w:tcPr>
          <w:p w14:paraId="5F324605" w14:textId="4BA2D57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(0.940)</w:t>
            </w:r>
          </w:p>
        </w:tc>
        <w:tc>
          <w:tcPr>
            <w:tcW w:w="1144" w:type="dxa"/>
            <w:tcBorders>
              <w:top w:val="nil"/>
              <w:left w:val="nil"/>
              <w:bottom w:val="nil"/>
              <w:right w:val="nil"/>
            </w:tcBorders>
          </w:tcPr>
          <w:p w14:paraId="26B508C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FA1951"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FA1951"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169BF79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1047BA4D"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w:t>
            </w:r>
            <w:r>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6FEF0BC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Braconier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79CC81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-0.572</w:t>
            </w:r>
          </w:p>
        </w:tc>
        <w:tc>
          <w:tcPr>
            <w:tcW w:w="1530" w:type="dxa"/>
            <w:tcBorders>
              <w:top w:val="nil"/>
              <w:left w:val="nil"/>
              <w:bottom w:val="nil"/>
              <w:right w:val="nil"/>
            </w:tcBorders>
          </w:tcPr>
          <w:p w14:paraId="6F4196C4" w14:textId="260BF6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2A6CD6C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-0.612</w:t>
            </w:r>
          </w:p>
        </w:tc>
        <w:tc>
          <w:tcPr>
            <w:tcW w:w="1530" w:type="dxa"/>
            <w:tcBorders>
              <w:top w:val="nil"/>
              <w:left w:val="nil"/>
              <w:bottom w:val="nil"/>
              <w:right w:val="nil"/>
            </w:tcBorders>
          </w:tcPr>
          <w:p w14:paraId="2FDA4CD1" w14:textId="163DF9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19E0EE3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0D09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4883FA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r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3FF787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-0.001</w:t>
            </w:r>
            <w:r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2D57F2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-0.273</w:t>
            </w:r>
            <w:r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26310B6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5277E58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-0.790</w:t>
            </w:r>
            <w:r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0A7923B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FA1951" w:rsidRPr="0092709F" w14:paraId="344343BA" w14:textId="77777777" w:rsidTr="009A1327">
        <w:trPr>
          <w:trHeight w:val="264"/>
          <w:jc w:val="center"/>
        </w:trPr>
        <w:tc>
          <w:tcPr>
            <w:tcW w:w="1418" w:type="dxa"/>
            <w:tcBorders>
              <w:top w:val="nil"/>
              <w:left w:val="nil"/>
              <w:bottom w:val="nil"/>
              <w:right w:val="nil"/>
            </w:tcBorders>
          </w:tcPr>
          <w:p w14:paraId="5B20F90A"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3BBD3A98"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-0.090</w:t>
            </w:r>
          </w:p>
        </w:tc>
        <w:tc>
          <w:tcPr>
            <w:tcW w:w="1530" w:type="dxa"/>
            <w:tcBorders>
              <w:top w:val="nil"/>
              <w:left w:val="nil"/>
              <w:bottom w:val="nil"/>
              <w:right w:val="nil"/>
            </w:tcBorders>
          </w:tcPr>
          <w:p w14:paraId="66F4D4F0" w14:textId="20EF5EC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-11.670</w:t>
            </w:r>
            <w:r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632996D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-10.183</w:t>
            </w:r>
            <w:r w:rsidRPr="00FA1951">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0446FB7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-1.217</w:t>
            </w:r>
          </w:p>
        </w:tc>
        <w:tc>
          <w:tcPr>
            <w:tcW w:w="1144" w:type="dxa"/>
            <w:tcBorders>
              <w:top w:val="nil"/>
              <w:left w:val="nil"/>
              <w:bottom w:val="nil"/>
              <w:right w:val="nil"/>
            </w:tcBorders>
          </w:tcPr>
          <w:p w14:paraId="211B6D77" w14:textId="48ACFF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FA1951" w:rsidRPr="0092709F" w14:paraId="65A475D3" w14:textId="77777777" w:rsidTr="009A1327">
        <w:trPr>
          <w:trHeight w:val="279"/>
          <w:jc w:val="center"/>
        </w:trPr>
        <w:tc>
          <w:tcPr>
            <w:tcW w:w="1418" w:type="dxa"/>
            <w:tcBorders>
              <w:top w:val="nil"/>
              <w:left w:val="nil"/>
              <w:bottom w:val="nil"/>
              <w:right w:val="nil"/>
            </w:tcBorders>
          </w:tcPr>
          <w:p w14:paraId="138A0AB8"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33E495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(1.979)</w:t>
            </w:r>
          </w:p>
        </w:tc>
        <w:tc>
          <w:tcPr>
            <w:tcW w:w="1120" w:type="dxa"/>
            <w:gridSpan w:val="2"/>
            <w:tcBorders>
              <w:top w:val="nil"/>
              <w:left w:val="nil"/>
              <w:bottom w:val="nil"/>
              <w:right w:val="nil"/>
            </w:tcBorders>
          </w:tcPr>
          <w:p w14:paraId="6A07E6C2" w14:textId="1109606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(1.007)</w:t>
            </w:r>
          </w:p>
        </w:tc>
        <w:tc>
          <w:tcPr>
            <w:tcW w:w="1144" w:type="dxa"/>
            <w:tcBorders>
              <w:top w:val="nil"/>
              <w:left w:val="nil"/>
              <w:bottom w:val="nil"/>
              <w:right w:val="nil"/>
            </w:tcBorders>
          </w:tcPr>
          <w:p w14:paraId="4C2C96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FA1951"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FA1951"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69F9050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3FEDEFA6"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2DB962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r>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7A1D9320"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Results based on Davies’ (2008)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Negative SKdif</w:t>
            </w:r>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Positive SKdif</w:t>
            </w:r>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SumGDP</w:t>
            </w:r>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GDPdif_sq</w:t>
            </w:r>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Tradecost_s</w:t>
            </w:r>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Tradecost_h</w:t>
            </w:r>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w:t>
            </w:r>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SKdif_sq</w:t>
            </w:r>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C728C7">
              <w:rPr>
                <w:rFonts w:ascii="Times New Roman" w:eastAsiaTheme="minorEastAsia" w:hAnsi="Times New Roman"/>
                <w:lang w:val="en-US" w:eastAsia="en-NZ"/>
              </w:rPr>
              <w:t>TradeSK</w:t>
            </w:r>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Investcost_h</w:t>
            </w:r>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Dist</w:t>
            </w:r>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w:t>
            </w:r>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ComLang</w:t>
            </w:r>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ComCol</w:t>
            </w:r>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FA1951" w:rsidRPr="00FA1951" w14:paraId="245FA266" w14:textId="77777777" w:rsidTr="000E54BB">
        <w:trPr>
          <w:trHeight w:val="264"/>
          <w:jc w:val="center"/>
        </w:trPr>
        <w:tc>
          <w:tcPr>
            <w:tcW w:w="1417" w:type="dxa"/>
            <w:gridSpan w:val="3"/>
            <w:tcBorders>
              <w:top w:val="nil"/>
              <w:left w:val="nil"/>
              <w:bottom w:val="nil"/>
              <w:right w:val="nil"/>
            </w:tcBorders>
          </w:tcPr>
          <w:p w14:paraId="1707FAA7" w14:textId="77777777" w:rsidR="00FA1951" w:rsidRPr="00FA1951"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FA1951">
              <w:rPr>
                <w:rFonts w:ascii="Times New Roman" w:hAnsi="Times New Roman"/>
                <w:lang w:val="en-US"/>
              </w:rPr>
              <w:t>Constant</w:t>
            </w:r>
          </w:p>
        </w:tc>
        <w:tc>
          <w:tcPr>
            <w:tcW w:w="426" w:type="dxa"/>
            <w:tcBorders>
              <w:top w:val="nil"/>
              <w:left w:val="nil"/>
              <w:bottom w:val="nil"/>
              <w:right w:val="nil"/>
            </w:tcBorders>
          </w:tcPr>
          <w:p w14:paraId="282791C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3F7782D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1.897</w:t>
            </w:r>
          </w:p>
        </w:tc>
        <w:tc>
          <w:tcPr>
            <w:tcW w:w="1120" w:type="dxa"/>
            <w:gridSpan w:val="2"/>
            <w:tcBorders>
              <w:top w:val="nil"/>
              <w:left w:val="nil"/>
              <w:bottom w:val="nil"/>
              <w:right w:val="nil"/>
            </w:tcBorders>
          </w:tcPr>
          <w:p w14:paraId="2694ECBA" w14:textId="3C776B7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-3.560</w:t>
            </w:r>
            <w:r w:rsidRPr="00FA1951">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1.199</w:t>
            </w:r>
            <w:r w:rsidRPr="00FA1951">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0461F5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-0.274</w:t>
            </w:r>
          </w:p>
        </w:tc>
        <w:tc>
          <w:tcPr>
            <w:tcW w:w="1134" w:type="dxa"/>
            <w:tcBorders>
              <w:top w:val="nil"/>
              <w:left w:val="nil"/>
              <w:bottom w:val="nil"/>
              <w:right w:val="nil"/>
            </w:tcBorders>
          </w:tcPr>
          <w:p w14:paraId="5685C0A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8.734</w:t>
            </w:r>
            <w:r w:rsidRPr="00FA1951">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2.326</w:t>
            </w:r>
            <w:r w:rsidRPr="00FA1951">
              <w:rPr>
                <w:rFonts w:ascii="Times New Roman" w:hAnsi="Times New Roman"/>
                <w:vertAlign w:val="superscript"/>
                <w:lang w:val="en-US"/>
              </w:rPr>
              <w:t>***</w:t>
            </w:r>
          </w:p>
        </w:tc>
      </w:tr>
      <w:tr w:rsidR="00FA1951" w:rsidRPr="00FA1951" w14:paraId="086317C1" w14:textId="77777777" w:rsidTr="000E54BB">
        <w:trPr>
          <w:trHeight w:val="279"/>
          <w:jc w:val="center"/>
        </w:trPr>
        <w:tc>
          <w:tcPr>
            <w:tcW w:w="1417" w:type="dxa"/>
            <w:gridSpan w:val="3"/>
            <w:tcBorders>
              <w:top w:val="nil"/>
              <w:left w:val="nil"/>
              <w:bottom w:val="nil"/>
              <w:right w:val="nil"/>
            </w:tcBorders>
          </w:tcPr>
          <w:p w14:paraId="03E5F87A"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53467C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(1.809)</w:t>
            </w:r>
          </w:p>
        </w:tc>
        <w:tc>
          <w:tcPr>
            <w:tcW w:w="1120" w:type="dxa"/>
            <w:gridSpan w:val="2"/>
            <w:tcBorders>
              <w:top w:val="nil"/>
              <w:left w:val="nil"/>
              <w:bottom w:val="nil"/>
              <w:right w:val="nil"/>
            </w:tcBorders>
          </w:tcPr>
          <w:p w14:paraId="0166981D" w14:textId="0912185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4C0BB72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(1.253)</w:t>
            </w:r>
          </w:p>
        </w:tc>
        <w:tc>
          <w:tcPr>
            <w:tcW w:w="1134" w:type="dxa"/>
            <w:tcBorders>
              <w:top w:val="nil"/>
              <w:left w:val="nil"/>
              <w:bottom w:val="nil"/>
              <w:right w:val="nil"/>
            </w:tcBorders>
          </w:tcPr>
          <w:p w14:paraId="66FA3303"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(0.872)</w:t>
            </w:r>
          </w:p>
        </w:tc>
        <w:tc>
          <w:tcPr>
            <w:tcW w:w="1134" w:type="dxa"/>
            <w:tcBorders>
              <w:top w:val="nil"/>
              <w:left w:val="nil"/>
              <w:bottom w:val="nil"/>
              <w:right w:val="nil"/>
            </w:tcBorders>
          </w:tcPr>
          <w:p w14:paraId="2783DA86"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(0.649)</w:t>
            </w:r>
          </w:p>
        </w:tc>
      </w:tr>
      <w:tr w:rsidR="00FA1951"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FA1951" w:rsidRPr="00FA05FC" w:rsidRDefault="00FA1951" w:rsidP="00FA1951">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FA1951"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FA1951" w:rsidRPr="00C728C7" w:rsidRDefault="00FA1951" w:rsidP="00FA1951">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Results based on Bergstrand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SumGDP)</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ComLang</w:t>
            </w:r>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ComCol</w:t>
            </w:r>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Investcost_h)</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Tradecost_h)</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Tradecost_s)</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SsKs</w:t>
            </w:r>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SsUs</w:t>
            </w:r>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KsUs</w:t>
            </w:r>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FA1951" w:rsidRPr="001C6DB4" w14:paraId="465B046D" w14:textId="77777777" w:rsidTr="00C47152">
        <w:tc>
          <w:tcPr>
            <w:tcW w:w="1701" w:type="dxa"/>
            <w:tcBorders>
              <w:top w:val="nil"/>
              <w:left w:val="nil"/>
              <w:bottom w:val="nil"/>
              <w:right w:val="nil"/>
            </w:tcBorders>
          </w:tcPr>
          <w:p w14:paraId="6BCF9F00" w14:textId="68487D3F"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1A4C0EE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-1.283</w:t>
            </w:r>
          </w:p>
        </w:tc>
        <w:tc>
          <w:tcPr>
            <w:tcW w:w="1560" w:type="dxa"/>
            <w:tcBorders>
              <w:top w:val="nil"/>
              <w:left w:val="nil"/>
              <w:bottom w:val="nil"/>
              <w:right w:val="nil"/>
            </w:tcBorders>
          </w:tcPr>
          <w:p w14:paraId="67DC059C" w14:textId="48DF31F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-2.084</w:t>
            </w:r>
          </w:p>
        </w:tc>
        <w:tc>
          <w:tcPr>
            <w:tcW w:w="1701" w:type="dxa"/>
            <w:tcBorders>
              <w:top w:val="nil"/>
              <w:left w:val="nil"/>
              <w:bottom w:val="nil"/>
              <w:right w:val="nil"/>
            </w:tcBorders>
          </w:tcPr>
          <w:p w14:paraId="7ED02103" w14:textId="5FDA341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-17.224</w:t>
            </w:r>
            <w:r w:rsidRPr="00FA1951">
              <w:rPr>
                <w:rFonts w:ascii="Times New Roman" w:hAnsi="Times New Roman"/>
                <w:vertAlign w:val="superscript"/>
                <w:lang w:val="en-US"/>
              </w:rPr>
              <w:t>***</w:t>
            </w:r>
          </w:p>
        </w:tc>
        <w:tc>
          <w:tcPr>
            <w:tcW w:w="1701" w:type="dxa"/>
            <w:tcBorders>
              <w:top w:val="nil"/>
              <w:left w:val="nil"/>
              <w:bottom w:val="nil"/>
              <w:right w:val="nil"/>
            </w:tcBorders>
          </w:tcPr>
          <w:p w14:paraId="118F6D26" w14:textId="2454F45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-14.902</w:t>
            </w:r>
            <w:r w:rsidRPr="00FA1951">
              <w:rPr>
                <w:rFonts w:ascii="Times New Roman" w:hAnsi="Times New Roman"/>
                <w:vertAlign w:val="superscript"/>
                <w:lang w:val="en-US"/>
              </w:rPr>
              <w:t>***</w:t>
            </w:r>
          </w:p>
        </w:tc>
      </w:tr>
      <w:tr w:rsidR="00FA1951" w:rsidRPr="001C6DB4" w14:paraId="615DE9F1" w14:textId="77777777" w:rsidTr="00C47152">
        <w:tc>
          <w:tcPr>
            <w:tcW w:w="1701" w:type="dxa"/>
            <w:tcBorders>
              <w:top w:val="nil"/>
              <w:left w:val="nil"/>
              <w:bottom w:val="single" w:sz="4" w:space="0" w:color="auto"/>
              <w:right w:val="nil"/>
            </w:tcBorders>
          </w:tcPr>
          <w:p w14:paraId="2CC5973A" w14:textId="77777777" w:rsidR="00FA1951" w:rsidRPr="001C6DB4"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2FE248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(2.005)</w:t>
            </w:r>
          </w:p>
        </w:tc>
        <w:tc>
          <w:tcPr>
            <w:tcW w:w="1560" w:type="dxa"/>
            <w:tcBorders>
              <w:top w:val="nil"/>
              <w:left w:val="nil"/>
              <w:bottom w:val="single" w:sz="4" w:space="0" w:color="auto"/>
              <w:right w:val="nil"/>
            </w:tcBorders>
          </w:tcPr>
          <w:p w14:paraId="506623A2" w14:textId="5F7D833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(2.046)</w:t>
            </w:r>
          </w:p>
        </w:tc>
        <w:tc>
          <w:tcPr>
            <w:tcW w:w="1701" w:type="dxa"/>
            <w:tcBorders>
              <w:top w:val="nil"/>
              <w:left w:val="nil"/>
              <w:bottom w:val="single" w:sz="4" w:space="0" w:color="auto"/>
              <w:right w:val="nil"/>
            </w:tcBorders>
          </w:tcPr>
          <w:p w14:paraId="7971DBBC" w14:textId="4E242E5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(3.267)</w:t>
            </w:r>
          </w:p>
        </w:tc>
        <w:tc>
          <w:tcPr>
            <w:tcW w:w="1701" w:type="dxa"/>
            <w:tcBorders>
              <w:top w:val="nil"/>
              <w:left w:val="nil"/>
              <w:bottom w:val="single" w:sz="4" w:space="0" w:color="auto"/>
              <w:right w:val="nil"/>
            </w:tcBorders>
          </w:tcPr>
          <w:p w14:paraId="2007ABFE" w14:textId="4768D2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(4.329)</w:t>
            </w:r>
          </w:p>
        </w:tc>
      </w:tr>
      <w:tr w:rsidR="00FA1951" w:rsidRPr="001C6DB4" w14:paraId="6F0E8C06" w14:textId="77777777" w:rsidTr="00BE392C">
        <w:tc>
          <w:tcPr>
            <w:tcW w:w="1701" w:type="dxa"/>
            <w:tcBorders>
              <w:top w:val="single" w:sz="4" w:space="0" w:color="auto"/>
              <w:left w:val="nil"/>
              <w:right w:val="nil"/>
            </w:tcBorders>
          </w:tcPr>
          <w:p w14:paraId="6AE4A501"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560" w:type="dxa"/>
            <w:tcBorders>
              <w:top w:val="single" w:sz="4" w:space="0" w:color="auto"/>
              <w:left w:val="nil"/>
              <w:right w:val="nil"/>
            </w:tcBorders>
          </w:tcPr>
          <w:p w14:paraId="3706BCE4" w14:textId="130279C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188950BF" w14:textId="15E1732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66EB61A9" w14:textId="726262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r>
      <w:tr w:rsidR="00FA1951" w:rsidRPr="0092709F" w14:paraId="78D36670" w14:textId="77777777" w:rsidTr="00BE392C">
        <w:tc>
          <w:tcPr>
            <w:tcW w:w="2410" w:type="dxa"/>
            <w:gridSpan w:val="2"/>
            <w:tcBorders>
              <w:left w:val="nil"/>
              <w:bottom w:val="single" w:sz="4" w:space="0" w:color="auto"/>
              <w:right w:val="nil"/>
            </w:tcBorders>
          </w:tcPr>
          <w:p w14:paraId="5CC1BF44" w14:textId="4A35F5FD" w:rsidR="00FA1951" w:rsidRPr="00FA1951" w:rsidRDefault="00FA1951" w:rsidP="00FA1951">
            <w:pPr>
              <w:widowControl w:val="0"/>
              <w:autoSpaceDE w:val="0"/>
              <w:autoSpaceDN w:val="0"/>
              <w:adjustRightInd w:val="0"/>
              <w:spacing w:after="0" w:line="240" w:lineRule="auto"/>
              <w:rPr>
                <w:rFonts w:ascii="Times New Roman" w:hAnsi="Times New Roman"/>
                <w:lang w:val="en-US"/>
              </w:rPr>
            </w:pPr>
            <w:r w:rsidRPr="00FA1951">
              <w:rPr>
                <w:rFonts w:ascii="Times New Roman" w:hAnsi="Times New Roman"/>
                <w:lang w:val="en-US"/>
              </w:rPr>
              <w:t>Log pseudo likelihood</w:t>
            </w:r>
          </w:p>
        </w:tc>
        <w:tc>
          <w:tcPr>
            <w:tcW w:w="1559" w:type="dxa"/>
            <w:tcBorders>
              <w:left w:val="nil"/>
              <w:bottom w:val="single" w:sz="4" w:space="0" w:color="auto"/>
              <w:right w:val="nil"/>
            </w:tcBorders>
          </w:tcPr>
          <w:p w14:paraId="0FD385BF" w14:textId="2E8A929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-4482</w:t>
            </w:r>
          </w:p>
        </w:tc>
        <w:tc>
          <w:tcPr>
            <w:tcW w:w="1560" w:type="dxa"/>
            <w:tcBorders>
              <w:left w:val="nil"/>
              <w:bottom w:val="single" w:sz="4" w:space="0" w:color="auto"/>
              <w:right w:val="nil"/>
            </w:tcBorders>
          </w:tcPr>
          <w:p w14:paraId="40BEB565" w14:textId="54B891A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-4027</w:t>
            </w:r>
          </w:p>
        </w:tc>
        <w:tc>
          <w:tcPr>
            <w:tcW w:w="1701" w:type="dxa"/>
            <w:tcBorders>
              <w:left w:val="nil"/>
              <w:bottom w:val="single" w:sz="4" w:space="0" w:color="auto"/>
              <w:right w:val="nil"/>
            </w:tcBorders>
          </w:tcPr>
          <w:p w14:paraId="6F41C8B1" w14:textId="48EAE60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-2082</w:t>
            </w:r>
          </w:p>
        </w:tc>
        <w:tc>
          <w:tcPr>
            <w:tcW w:w="1701" w:type="dxa"/>
            <w:tcBorders>
              <w:left w:val="nil"/>
              <w:bottom w:val="single" w:sz="4" w:space="0" w:color="auto"/>
              <w:right w:val="nil"/>
            </w:tcBorders>
          </w:tcPr>
          <w:p w14:paraId="49BD28CF" w14:textId="4A2FE5A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w:t>
            </w:r>
            <w:r>
              <w:rPr>
                <w:rFonts w:ascii="Times New Roman" w:hAnsi="Times New Roman"/>
                <w:lang w:val="en-US"/>
              </w:rPr>
              <w:t>4</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r>
        <w:rPr>
          <w:rFonts w:ascii="Times New Roman" w:hAnsi="Times New Roman"/>
          <w:i/>
          <w:sz w:val="20"/>
          <w:szCs w:val="20"/>
          <w:lang w:val="en-US"/>
        </w:rPr>
        <w:t xml:space="preserve">Ss,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labour,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labour, and </w:t>
      </w:r>
      <w:r>
        <w:rPr>
          <w:rFonts w:ascii="Times New Roman" w:hAnsi="Times New Roman"/>
          <w:i/>
          <w:sz w:val="20"/>
          <w:szCs w:val="20"/>
          <w:lang w:val="en-US"/>
        </w:rPr>
        <w:t>s</w:t>
      </w:r>
      <w:r>
        <w:rPr>
          <w:rFonts w:ascii="Times New Roman" w:hAnsi="Times New Roman"/>
          <w:sz w:val="20"/>
          <w:szCs w:val="20"/>
          <w:lang w:val="en-US"/>
        </w:rPr>
        <w:t xml:space="preserve"> the source country. </w:t>
      </w:r>
      <w:r>
        <w:rPr>
          <w:rFonts w:ascii="Times New Roman" w:hAnsi="Times New Roman"/>
          <w:i/>
          <w:sz w:val="20"/>
          <w:szCs w:val="20"/>
          <w:lang w:val="en-US"/>
        </w:rPr>
        <w:t>SsKs</w:t>
      </w:r>
      <w:r>
        <w:rPr>
          <w:rFonts w:ascii="Times New Roman" w:hAnsi="Times New Roman"/>
          <w:sz w:val="20"/>
          <w:szCs w:val="20"/>
          <w:lang w:val="en-US"/>
        </w:rPr>
        <w:t xml:space="preserve">, </w:t>
      </w:r>
      <w:r>
        <w:rPr>
          <w:rFonts w:ascii="Times New Roman" w:hAnsi="Times New Roman"/>
          <w:i/>
          <w:sz w:val="20"/>
          <w:szCs w:val="20"/>
          <w:lang w:val="en-US"/>
        </w:rPr>
        <w:t>SsUs</w:t>
      </w:r>
      <w:r>
        <w:rPr>
          <w:rFonts w:ascii="Times New Roman" w:hAnsi="Times New Roman"/>
          <w:sz w:val="20"/>
          <w:szCs w:val="20"/>
          <w:lang w:val="en-US"/>
        </w:rPr>
        <w:t xml:space="preserve"> and </w:t>
      </w:r>
      <w:r>
        <w:rPr>
          <w:rFonts w:ascii="Times New Roman" w:hAnsi="Times New Roman"/>
          <w:i/>
          <w:sz w:val="20"/>
          <w:szCs w:val="20"/>
          <w:lang w:val="en-US"/>
        </w:rPr>
        <w:t>KsUs</w:t>
      </w:r>
      <w:r>
        <w:rPr>
          <w:rFonts w:ascii="Times New Roman" w:hAnsi="Times New Roman"/>
          <w:sz w:val="20"/>
          <w:szCs w:val="20"/>
          <w:lang w:val="en-US"/>
        </w:rPr>
        <w:t xml:space="preserve"> are interaction terms.</w:t>
      </w:r>
    </w:p>
    <w:p w14:paraId="4244BE9B" w14:textId="77777777" w:rsidR="009F79CB" w:rsidRPr="001C6DB4" w:rsidRDefault="00EB5179" w:rsidP="00EB5179">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6</w:t>
      </w:r>
      <w:r w:rsidR="00DE660A" w:rsidRPr="001C6DB4">
        <w:rPr>
          <w:rFonts w:ascii="Times New Roman" w:hAnsi="Times New Roman"/>
          <w:b/>
          <w:sz w:val="24"/>
          <w:szCs w:val="24"/>
          <w:lang w:val="en-US"/>
        </w:rPr>
        <w:t xml:space="preserve"> </w:t>
      </w:r>
    </w:p>
    <w:p w14:paraId="1AF6E33B" w14:textId="556C561E" w:rsidR="00EB5179" w:rsidRPr="001C6DB4" w:rsidRDefault="009F79CB" w:rsidP="00EB5179">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w:t>
      </w:r>
      <w:r w:rsidR="00EB5179" w:rsidRPr="001C6DB4">
        <w:rPr>
          <w:rFonts w:ascii="Times New Roman" w:hAnsi="Times New Roman"/>
          <w:sz w:val="24"/>
          <w:szCs w:val="24"/>
          <w:lang w:val="en-US"/>
        </w:rPr>
        <w:t>ravity specification</w:t>
      </w:r>
      <w:r w:rsidRPr="001C6DB4">
        <w:rPr>
          <w:rFonts w:ascii="Times New Roman" w:hAnsi="Times New Roman"/>
          <w:sz w:val="24"/>
          <w:szCs w:val="24"/>
          <w:lang w:val="en-US"/>
        </w:rPr>
        <w:t>.</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E94737" w:rsidRPr="001C6DB4" w14:paraId="1068B9C0" w14:textId="77777777" w:rsidTr="000E54BB">
        <w:tc>
          <w:tcPr>
            <w:tcW w:w="1418" w:type="dxa"/>
            <w:tcBorders>
              <w:top w:val="single" w:sz="4" w:space="0" w:color="auto"/>
              <w:left w:val="nil"/>
              <w:bottom w:val="single" w:sz="4" w:space="0" w:color="auto"/>
              <w:right w:val="nil"/>
            </w:tcBorders>
          </w:tcPr>
          <w:p w14:paraId="6E06B903" w14:textId="77777777" w:rsidR="00E94737" w:rsidRPr="001C6DB4" w:rsidRDefault="00E94737" w:rsidP="00BD662C">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123B159" w14:textId="155367BD"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299E8CE6" w14:textId="42C09512"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49E4D4C4"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12F48AC6" w14:textId="5987CD89"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FE</w:t>
            </w:r>
          </w:p>
        </w:tc>
        <w:tc>
          <w:tcPr>
            <w:tcW w:w="1275" w:type="dxa"/>
            <w:tcBorders>
              <w:top w:val="single" w:sz="4" w:space="0" w:color="auto"/>
              <w:left w:val="nil"/>
              <w:bottom w:val="single" w:sz="4" w:space="0" w:color="auto"/>
              <w:right w:val="nil"/>
            </w:tcBorders>
          </w:tcPr>
          <w:p w14:paraId="358024B7" w14:textId="2FD43F5F"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2608B6B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6EF7CAB7" w14:textId="01EE1783"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4A7C89F2" w14:textId="657C5C8F"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49E8C27"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6BA8DD70"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43FDC519" w14:textId="5139EDC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7BB5C3B6" w14:textId="58B2D172"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009BB61F"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493DD27A"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6F3CEE51"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5E04E54C" w14:textId="42BE1CB9"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117D8BD4" w14:textId="4A774E5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03BDBE91" w14:textId="77777777"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505EAC15" w14:textId="1F365DEB"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26C4F5B6" w14:textId="2DD49B83"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7945A9AD" w14:textId="69CB7A18"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066EE66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6768B075" w14:textId="3FB4640C"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6D131710" w14:textId="4637D810"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r>
      <w:tr w:rsidR="00E94737" w:rsidRPr="001C6DB4" w14:paraId="47E4D877" w14:textId="77777777" w:rsidTr="00BB2582">
        <w:trPr>
          <w:trHeight w:val="331"/>
        </w:trPr>
        <w:tc>
          <w:tcPr>
            <w:tcW w:w="1418" w:type="dxa"/>
            <w:tcBorders>
              <w:top w:val="single" w:sz="4" w:space="0" w:color="auto"/>
              <w:left w:val="nil"/>
              <w:bottom w:val="nil"/>
              <w:right w:val="nil"/>
            </w:tcBorders>
          </w:tcPr>
          <w:p w14:paraId="1CAAB4D2" w14:textId="37D1C81A" w:rsidR="00E94737" w:rsidRPr="00925192" w:rsidRDefault="00E94737" w:rsidP="00BB2582">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00BB2582" w:rsidRPr="00925192">
              <w:rPr>
                <w:rFonts w:ascii="Times New Roman" w:hAnsi="Times New Roman"/>
                <w:i/>
                <w:lang w:val="en-US"/>
              </w:rPr>
              <w:t>GDP_s</w:t>
            </w:r>
            <w:r w:rsidRPr="00925192">
              <w:rPr>
                <w:rFonts w:ascii="Times New Roman" w:hAnsi="Times New Roman"/>
                <w:i/>
                <w:lang w:val="en-US"/>
              </w:rPr>
              <w:t>)</w:t>
            </w:r>
          </w:p>
        </w:tc>
        <w:tc>
          <w:tcPr>
            <w:tcW w:w="709" w:type="dxa"/>
            <w:tcBorders>
              <w:top w:val="single" w:sz="4" w:space="0" w:color="auto"/>
              <w:left w:val="nil"/>
              <w:bottom w:val="nil"/>
              <w:right w:val="nil"/>
            </w:tcBorders>
          </w:tcPr>
          <w:p w14:paraId="16CB3751" w14:textId="30A4313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5BE7AD5C" w14:textId="01578D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61F290CA" w14:textId="5D247F3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27A066" w14:textId="43F8265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5A834E2A" w14:textId="71A312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31A98494" w14:textId="7CDD8D5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F4FEA85" w14:textId="59B8474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E94737" w:rsidRPr="001C6DB4" w14:paraId="50B46365" w14:textId="77777777" w:rsidTr="000E54BB">
        <w:tc>
          <w:tcPr>
            <w:tcW w:w="1418" w:type="dxa"/>
            <w:tcBorders>
              <w:top w:val="nil"/>
              <w:left w:val="nil"/>
              <w:bottom w:val="nil"/>
              <w:right w:val="nil"/>
            </w:tcBorders>
          </w:tcPr>
          <w:p w14:paraId="31513981"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B69EDD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417CF66" w14:textId="0D15E11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707C451B" w14:textId="5C3200C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7B264E94" w14:textId="21E2B04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006A0F22" w14:textId="180840A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6A7420D4" w14:textId="7A5A974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041C6752" w14:textId="0D924F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E94737" w:rsidRPr="001C6DB4" w14:paraId="40AA2525" w14:textId="77777777" w:rsidTr="000E54BB">
        <w:tc>
          <w:tcPr>
            <w:tcW w:w="1418" w:type="dxa"/>
            <w:tcBorders>
              <w:top w:val="nil"/>
              <w:left w:val="nil"/>
              <w:bottom w:val="nil"/>
              <w:right w:val="nil"/>
            </w:tcBorders>
          </w:tcPr>
          <w:p w14:paraId="3355F2C8" w14:textId="20F5AB88"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GDP_h)</w:t>
            </w:r>
          </w:p>
        </w:tc>
        <w:tc>
          <w:tcPr>
            <w:tcW w:w="709" w:type="dxa"/>
            <w:tcBorders>
              <w:top w:val="nil"/>
              <w:left w:val="nil"/>
              <w:bottom w:val="nil"/>
              <w:right w:val="nil"/>
            </w:tcBorders>
          </w:tcPr>
          <w:p w14:paraId="35B7E47E" w14:textId="5C4F9A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034FBB60" w14:textId="49D61A3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24D407C0" w14:textId="06D07148"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1.529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89E864B" w14:textId="1091EFE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63D3B712" w14:textId="0FA48C2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753A1B3A" w14:textId="6259AFCF"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0.260</w:t>
            </w:r>
          </w:p>
        </w:tc>
        <w:tc>
          <w:tcPr>
            <w:tcW w:w="1134" w:type="dxa"/>
            <w:tcBorders>
              <w:top w:val="nil"/>
              <w:left w:val="nil"/>
              <w:bottom w:val="nil"/>
              <w:right w:val="nil"/>
            </w:tcBorders>
          </w:tcPr>
          <w:p w14:paraId="5133860B" w14:textId="4111CD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E94737" w:rsidRPr="001C6DB4" w14:paraId="5476503A" w14:textId="77777777" w:rsidTr="000E54BB">
        <w:tc>
          <w:tcPr>
            <w:tcW w:w="1418" w:type="dxa"/>
            <w:tcBorders>
              <w:top w:val="nil"/>
              <w:left w:val="nil"/>
              <w:bottom w:val="nil"/>
              <w:right w:val="nil"/>
            </w:tcBorders>
          </w:tcPr>
          <w:p w14:paraId="5A5FCB6A"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408CF2"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80B8C95" w14:textId="6AC57C5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5E1CF942" w14:textId="204798E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ED340D4" w14:textId="49AE7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7877138B" w14:textId="36A16C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18933D9C" w14:textId="4C23120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63AF3AF9" w14:textId="630F52F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E94737" w:rsidRPr="001C6DB4" w14:paraId="1FF52889" w14:textId="77777777" w:rsidTr="000E54BB">
        <w:tc>
          <w:tcPr>
            <w:tcW w:w="1418" w:type="dxa"/>
            <w:tcBorders>
              <w:top w:val="nil"/>
              <w:left w:val="nil"/>
              <w:bottom w:val="nil"/>
              <w:right w:val="nil"/>
            </w:tcBorders>
          </w:tcPr>
          <w:p w14:paraId="59F09EE1" w14:textId="32983EE2"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2F090D6D" w14:textId="724F3121" w:rsidR="00E94737" w:rsidRPr="001C6DB4" w:rsidRDefault="000E54BB" w:rsidP="00E9473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7F0C0775" w14:textId="2CDDA9B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0.848</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0B871F06" w14:textId="4B1153D0"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0.579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10BCABB" w14:textId="10CFD3D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1.381</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25E7A55D" w14:textId="74AE868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0.524</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9BDE50C" w14:textId="02338E0E"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1.109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508DC37" w14:textId="06F4EF9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0.821</w:t>
            </w:r>
            <w:r w:rsidR="00E94737" w:rsidRPr="001C6DB4">
              <w:rPr>
                <w:rFonts w:ascii="Times New Roman" w:hAnsi="Times New Roman"/>
                <w:vertAlign w:val="superscript"/>
                <w:lang w:val="en-US"/>
              </w:rPr>
              <w:t>***</w:t>
            </w:r>
          </w:p>
        </w:tc>
      </w:tr>
      <w:tr w:rsidR="00E94737" w:rsidRPr="001C6DB4" w14:paraId="47ACD370" w14:textId="77777777" w:rsidTr="000E54BB">
        <w:tc>
          <w:tcPr>
            <w:tcW w:w="1418" w:type="dxa"/>
            <w:tcBorders>
              <w:top w:val="nil"/>
              <w:left w:val="nil"/>
              <w:bottom w:val="nil"/>
              <w:right w:val="nil"/>
            </w:tcBorders>
          </w:tcPr>
          <w:p w14:paraId="1B20E198"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A125A9A"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77B452E" w14:textId="0954ECF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2F19E20F" w14:textId="0E5E7F0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3FAA895D" w14:textId="2295C06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4F228C69" w14:textId="06B61CA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0F0225F4" w14:textId="42BFB22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6076C693" w14:textId="1DC38F4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E94737" w:rsidRPr="001C6DB4" w14:paraId="13D5AE1A" w14:textId="77777777" w:rsidTr="000E54BB">
        <w:tc>
          <w:tcPr>
            <w:tcW w:w="1418" w:type="dxa"/>
            <w:tcBorders>
              <w:top w:val="nil"/>
              <w:left w:val="nil"/>
              <w:bottom w:val="nil"/>
              <w:right w:val="nil"/>
            </w:tcBorders>
          </w:tcPr>
          <w:p w14:paraId="4C3847F4" w14:textId="734E5854"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74A011F3" w14:textId="2E1E485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62D346F" w14:textId="6E207AA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0.416</w:t>
            </w:r>
          </w:p>
        </w:tc>
        <w:tc>
          <w:tcPr>
            <w:tcW w:w="1275" w:type="dxa"/>
            <w:tcBorders>
              <w:top w:val="nil"/>
              <w:left w:val="nil"/>
              <w:bottom w:val="nil"/>
              <w:right w:val="nil"/>
            </w:tcBorders>
          </w:tcPr>
          <w:p w14:paraId="2F41432B" w14:textId="602EAE8A"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0.398</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7113533" w14:textId="1C1B50E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0.269</w:t>
            </w:r>
          </w:p>
        </w:tc>
        <w:tc>
          <w:tcPr>
            <w:tcW w:w="1134" w:type="dxa"/>
            <w:tcBorders>
              <w:top w:val="nil"/>
              <w:left w:val="nil"/>
              <w:bottom w:val="nil"/>
              <w:right w:val="nil"/>
            </w:tcBorders>
          </w:tcPr>
          <w:p w14:paraId="4AE979D0" w14:textId="1376683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75BA8EFA" w14:textId="7B7176D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10BFC2B" w14:textId="725BBC8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E94737" w:rsidRPr="001C6DB4" w14:paraId="6E549D82" w14:textId="77777777" w:rsidTr="000E54BB">
        <w:tc>
          <w:tcPr>
            <w:tcW w:w="1418" w:type="dxa"/>
            <w:tcBorders>
              <w:top w:val="nil"/>
              <w:left w:val="nil"/>
              <w:bottom w:val="nil"/>
              <w:right w:val="nil"/>
            </w:tcBorders>
          </w:tcPr>
          <w:p w14:paraId="0784E2EE"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FC1132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00282E1" w14:textId="3BDD9C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4B63B0FA" w14:textId="4FB05E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42BA064F" w14:textId="7545EA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79889292" w14:textId="40890A9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4A894C59" w14:textId="79F2FA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1042D0E5" w14:textId="445B7F6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E94737" w:rsidRPr="001C6DB4" w14:paraId="43D4E2F4" w14:textId="77777777" w:rsidTr="000E54BB">
        <w:tc>
          <w:tcPr>
            <w:tcW w:w="1418" w:type="dxa"/>
            <w:tcBorders>
              <w:top w:val="nil"/>
              <w:left w:val="nil"/>
              <w:bottom w:val="nil"/>
              <w:right w:val="nil"/>
            </w:tcBorders>
          </w:tcPr>
          <w:p w14:paraId="3F2B6688" w14:textId="3E3355BB"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7F94BFDE" w14:textId="03A64F3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F09553B" w14:textId="197F50C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0.590</w:t>
            </w:r>
          </w:p>
        </w:tc>
        <w:tc>
          <w:tcPr>
            <w:tcW w:w="1275" w:type="dxa"/>
            <w:tcBorders>
              <w:top w:val="nil"/>
              <w:left w:val="nil"/>
              <w:bottom w:val="nil"/>
              <w:right w:val="nil"/>
            </w:tcBorders>
          </w:tcPr>
          <w:p w14:paraId="2417B2DE" w14:textId="3C2DD75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54064B2A" w14:textId="1276F5D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0.603</w:t>
            </w:r>
          </w:p>
        </w:tc>
        <w:tc>
          <w:tcPr>
            <w:tcW w:w="1134" w:type="dxa"/>
            <w:tcBorders>
              <w:top w:val="nil"/>
              <w:left w:val="nil"/>
              <w:bottom w:val="nil"/>
              <w:right w:val="nil"/>
            </w:tcBorders>
          </w:tcPr>
          <w:p w14:paraId="4FA8983D" w14:textId="01B1A82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0.207</w:t>
            </w:r>
          </w:p>
        </w:tc>
        <w:tc>
          <w:tcPr>
            <w:tcW w:w="1134" w:type="dxa"/>
            <w:tcBorders>
              <w:top w:val="nil"/>
              <w:left w:val="nil"/>
              <w:bottom w:val="nil"/>
              <w:right w:val="nil"/>
            </w:tcBorders>
          </w:tcPr>
          <w:p w14:paraId="3C35C0FF" w14:textId="076BDA7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7539C203" w14:textId="08F356B3"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0.265</w:t>
            </w:r>
          </w:p>
        </w:tc>
      </w:tr>
      <w:tr w:rsidR="00E94737" w:rsidRPr="001C6DB4" w14:paraId="4798D23C" w14:textId="77777777" w:rsidTr="000E54BB">
        <w:tc>
          <w:tcPr>
            <w:tcW w:w="1418" w:type="dxa"/>
            <w:tcBorders>
              <w:top w:val="nil"/>
              <w:left w:val="nil"/>
              <w:bottom w:val="nil"/>
              <w:right w:val="nil"/>
            </w:tcBorders>
          </w:tcPr>
          <w:p w14:paraId="591379D7"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58DF734"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B3606B8" w14:textId="08919F0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42ACA3F9" w14:textId="45ABD89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5B03EE10" w14:textId="3D2ED2F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22AB8049" w14:textId="1D46825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741B6D35" w14:textId="11E53EE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5B397DB8" w14:textId="3EE4970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E94737" w:rsidRPr="001C6DB4" w14:paraId="318E8F3B" w14:textId="77777777" w:rsidTr="000E54BB">
        <w:tc>
          <w:tcPr>
            <w:tcW w:w="1418" w:type="dxa"/>
            <w:tcBorders>
              <w:top w:val="nil"/>
              <w:left w:val="nil"/>
              <w:bottom w:val="nil"/>
              <w:right w:val="nil"/>
            </w:tcBorders>
          </w:tcPr>
          <w:p w14:paraId="4CC63232" w14:textId="30781B39"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ComLang</w:t>
            </w:r>
          </w:p>
        </w:tc>
        <w:tc>
          <w:tcPr>
            <w:tcW w:w="709" w:type="dxa"/>
            <w:tcBorders>
              <w:top w:val="nil"/>
              <w:left w:val="nil"/>
              <w:bottom w:val="nil"/>
              <w:right w:val="nil"/>
            </w:tcBorders>
          </w:tcPr>
          <w:p w14:paraId="45EF44D2" w14:textId="14304A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6A807F4E" w14:textId="425159C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5EA0B6B0" w14:textId="6C9FD49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25FD297E" w14:textId="486069B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4C5091BB" w14:textId="35028E7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568D7898" w14:textId="28652BD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0C584653" w14:textId="6283D1A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E94737" w:rsidRPr="001C6DB4" w14:paraId="6B1F0C06" w14:textId="77777777" w:rsidTr="000E54BB">
        <w:tc>
          <w:tcPr>
            <w:tcW w:w="1418" w:type="dxa"/>
            <w:tcBorders>
              <w:top w:val="nil"/>
              <w:left w:val="nil"/>
              <w:bottom w:val="nil"/>
              <w:right w:val="nil"/>
            </w:tcBorders>
          </w:tcPr>
          <w:p w14:paraId="4519A34C"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B22723C"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39A84C9" w14:textId="0730185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9E4D541" w14:textId="4AAC961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791C2AE2" w14:textId="35C50B8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1DC00CE0" w14:textId="3E20E6D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3AD60E55" w14:textId="49F3819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40F0A60D" w14:textId="760F884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E94737" w:rsidRPr="001C6DB4" w14:paraId="0B14D621" w14:textId="77777777" w:rsidTr="000E54BB">
        <w:tc>
          <w:tcPr>
            <w:tcW w:w="1418" w:type="dxa"/>
            <w:tcBorders>
              <w:top w:val="nil"/>
              <w:left w:val="nil"/>
              <w:bottom w:val="nil"/>
              <w:right w:val="nil"/>
            </w:tcBorders>
          </w:tcPr>
          <w:p w14:paraId="211D3113" w14:textId="3491CF06"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ComCol</w:t>
            </w:r>
          </w:p>
        </w:tc>
        <w:tc>
          <w:tcPr>
            <w:tcW w:w="709" w:type="dxa"/>
            <w:tcBorders>
              <w:top w:val="nil"/>
              <w:left w:val="nil"/>
              <w:bottom w:val="nil"/>
              <w:right w:val="nil"/>
            </w:tcBorders>
          </w:tcPr>
          <w:p w14:paraId="398A4385" w14:textId="0FBAC5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7F07925" w14:textId="77A550C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0.132</w:t>
            </w:r>
          </w:p>
        </w:tc>
        <w:tc>
          <w:tcPr>
            <w:tcW w:w="1275" w:type="dxa"/>
            <w:tcBorders>
              <w:top w:val="nil"/>
              <w:left w:val="nil"/>
              <w:bottom w:val="nil"/>
              <w:right w:val="nil"/>
            </w:tcBorders>
          </w:tcPr>
          <w:p w14:paraId="5F647913" w14:textId="75819DA7"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0.373</w:t>
            </w:r>
          </w:p>
        </w:tc>
        <w:tc>
          <w:tcPr>
            <w:tcW w:w="1134" w:type="dxa"/>
            <w:tcBorders>
              <w:top w:val="nil"/>
              <w:left w:val="nil"/>
              <w:bottom w:val="nil"/>
              <w:right w:val="nil"/>
            </w:tcBorders>
          </w:tcPr>
          <w:p w14:paraId="264F37D0" w14:textId="6357A5F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71B0FD41" w14:textId="0F449E0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C85B8D4" w14:textId="6BBAA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21105836" w14:textId="4CECE37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E94737" w:rsidRPr="001C6DB4" w14:paraId="396F1CB1" w14:textId="77777777" w:rsidTr="000E54BB">
        <w:tc>
          <w:tcPr>
            <w:tcW w:w="1418" w:type="dxa"/>
            <w:tcBorders>
              <w:top w:val="nil"/>
              <w:left w:val="nil"/>
              <w:bottom w:val="nil"/>
              <w:right w:val="nil"/>
            </w:tcBorders>
          </w:tcPr>
          <w:p w14:paraId="3967608B"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DD15FD3"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DEF82F2" w14:textId="084D054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787F5E92" w14:textId="637EE2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172494F4" w14:textId="3486B47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00489F33" w14:textId="566E1B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495BED04" w14:textId="2DF08C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66A09488" w14:textId="36E013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FA1951" w:rsidRPr="00FA1951" w14:paraId="403BC281" w14:textId="77777777" w:rsidTr="000E54BB">
        <w:tc>
          <w:tcPr>
            <w:tcW w:w="1418" w:type="dxa"/>
            <w:tcBorders>
              <w:top w:val="nil"/>
              <w:left w:val="nil"/>
              <w:bottom w:val="nil"/>
              <w:right w:val="nil"/>
            </w:tcBorders>
          </w:tcPr>
          <w:p w14:paraId="76AC92BB" w14:textId="5C158BC7" w:rsidR="00FA1951" w:rsidRPr="00FA1951" w:rsidRDefault="00FA1951" w:rsidP="00FA1951">
            <w:pPr>
              <w:widowControl w:val="0"/>
              <w:autoSpaceDE w:val="0"/>
              <w:autoSpaceDN w:val="0"/>
              <w:adjustRightInd w:val="0"/>
              <w:spacing w:after="0" w:line="240" w:lineRule="auto"/>
              <w:rPr>
                <w:rFonts w:ascii="Times New Roman" w:hAnsi="Times New Roman"/>
                <w:i/>
                <w:lang w:val="en-US"/>
              </w:rPr>
            </w:pPr>
            <w:r w:rsidRPr="00FA1951">
              <w:rPr>
                <w:rFonts w:ascii="Times New Roman" w:hAnsi="Times New Roman"/>
                <w:i/>
                <w:lang w:val="en-US"/>
              </w:rPr>
              <w:t>Constant</w:t>
            </w:r>
          </w:p>
        </w:tc>
        <w:tc>
          <w:tcPr>
            <w:tcW w:w="709" w:type="dxa"/>
            <w:tcBorders>
              <w:top w:val="nil"/>
              <w:left w:val="nil"/>
              <w:bottom w:val="nil"/>
              <w:right w:val="nil"/>
            </w:tcBorders>
          </w:tcPr>
          <w:p w14:paraId="5C26016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586075E" w14:textId="661E904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-8.581</w:t>
            </w:r>
            <w:r w:rsidRPr="00FA1951">
              <w:rPr>
                <w:rFonts w:ascii="Times New Roman" w:hAnsi="Times New Roman"/>
                <w:vertAlign w:val="superscript"/>
                <w:lang w:val="en-US"/>
              </w:rPr>
              <w:t>***</w:t>
            </w:r>
          </w:p>
        </w:tc>
        <w:tc>
          <w:tcPr>
            <w:tcW w:w="1275" w:type="dxa"/>
            <w:tcBorders>
              <w:top w:val="nil"/>
              <w:left w:val="nil"/>
              <w:bottom w:val="nil"/>
              <w:right w:val="nil"/>
            </w:tcBorders>
          </w:tcPr>
          <w:p w14:paraId="11D58FAC" w14:textId="26B1482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11.282</w:t>
            </w:r>
            <w:r w:rsidRPr="00FA1951">
              <w:rPr>
                <w:rFonts w:ascii="Times New Roman" w:hAnsi="Times New Roman"/>
                <w:vertAlign w:val="superscript"/>
                <w:lang w:val="en-US"/>
              </w:rPr>
              <w:t>***</w:t>
            </w:r>
          </w:p>
        </w:tc>
        <w:tc>
          <w:tcPr>
            <w:tcW w:w="1134" w:type="dxa"/>
            <w:tcBorders>
              <w:top w:val="nil"/>
              <w:left w:val="nil"/>
              <w:bottom w:val="nil"/>
              <w:right w:val="nil"/>
            </w:tcBorders>
          </w:tcPr>
          <w:p w14:paraId="656A144D" w14:textId="5BD1EB5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-8.604</w:t>
            </w:r>
            <w:r w:rsidRPr="00FA1951">
              <w:rPr>
                <w:rFonts w:ascii="Times New Roman" w:hAnsi="Times New Roman"/>
                <w:vertAlign w:val="superscript"/>
                <w:lang w:val="en-US"/>
              </w:rPr>
              <w:t>***</w:t>
            </w:r>
          </w:p>
        </w:tc>
        <w:tc>
          <w:tcPr>
            <w:tcW w:w="1134" w:type="dxa"/>
            <w:tcBorders>
              <w:top w:val="nil"/>
              <w:left w:val="nil"/>
              <w:bottom w:val="nil"/>
              <w:right w:val="nil"/>
            </w:tcBorders>
          </w:tcPr>
          <w:p w14:paraId="6DCEE833" w14:textId="399B28B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3.090</w:t>
            </w:r>
            <w:r w:rsidRPr="00FA1951">
              <w:rPr>
                <w:rFonts w:ascii="Times New Roman" w:hAnsi="Times New Roman"/>
                <w:vertAlign w:val="superscript"/>
                <w:lang w:val="en-US"/>
              </w:rPr>
              <w:t>***</w:t>
            </w:r>
          </w:p>
        </w:tc>
        <w:tc>
          <w:tcPr>
            <w:tcW w:w="1134" w:type="dxa"/>
            <w:tcBorders>
              <w:top w:val="nil"/>
              <w:left w:val="nil"/>
              <w:bottom w:val="nil"/>
              <w:right w:val="nil"/>
            </w:tcBorders>
          </w:tcPr>
          <w:p w14:paraId="48F569E3" w14:textId="757FD17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-7.217</w:t>
            </w:r>
            <w:r w:rsidRPr="00FA1951">
              <w:rPr>
                <w:rFonts w:ascii="Times New Roman" w:hAnsi="Times New Roman"/>
                <w:vertAlign w:val="superscript"/>
                <w:lang w:val="en-US"/>
              </w:rPr>
              <w:t>***</w:t>
            </w:r>
          </w:p>
        </w:tc>
        <w:tc>
          <w:tcPr>
            <w:tcW w:w="1134" w:type="dxa"/>
            <w:tcBorders>
              <w:top w:val="nil"/>
              <w:left w:val="nil"/>
              <w:bottom w:val="nil"/>
              <w:right w:val="nil"/>
            </w:tcBorders>
          </w:tcPr>
          <w:p w14:paraId="09EC1058" w14:textId="473D124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6.980</w:t>
            </w:r>
            <w:r w:rsidRPr="00FA1951">
              <w:rPr>
                <w:rFonts w:ascii="Times New Roman" w:hAnsi="Times New Roman"/>
                <w:vertAlign w:val="superscript"/>
                <w:lang w:val="en-US"/>
              </w:rPr>
              <w:t>***</w:t>
            </w:r>
          </w:p>
        </w:tc>
      </w:tr>
      <w:tr w:rsidR="00FA1951" w:rsidRPr="00FA1951" w14:paraId="28F90D6D" w14:textId="77777777" w:rsidTr="000E54BB">
        <w:tc>
          <w:tcPr>
            <w:tcW w:w="1418" w:type="dxa"/>
            <w:tcBorders>
              <w:top w:val="nil"/>
              <w:left w:val="nil"/>
              <w:bottom w:val="single" w:sz="4" w:space="0" w:color="auto"/>
              <w:right w:val="nil"/>
            </w:tcBorders>
          </w:tcPr>
          <w:p w14:paraId="4FA1B417"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3030250"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986BF69" w14:textId="0726250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(0.562)</w:t>
            </w:r>
          </w:p>
        </w:tc>
        <w:tc>
          <w:tcPr>
            <w:tcW w:w="1275" w:type="dxa"/>
            <w:tcBorders>
              <w:top w:val="nil"/>
              <w:left w:val="nil"/>
              <w:bottom w:val="single" w:sz="4" w:space="0" w:color="auto"/>
              <w:right w:val="nil"/>
            </w:tcBorders>
          </w:tcPr>
          <w:p w14:paraId="1169C596" w14:textId="54082C9A"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(3.698)</w:t>
            </w:r>
          </w:p>
        </w:tc>
        <w:tc>
          <w:tcPr>
            <w:tcW w:w="1134" w:type="dxa"/>
            <w:tcBorders>
              <w:top w:val="nil"/>
              <w:left w:val="nil"/>
              <w:bottom w:val="single" w:sz="4" w:space="0" w:color="auto"/>
              <w:right w:val="nil"/>
            </w:tcBorders>
          </w:tcPr>
          <w:p w14:paraId="71570ABF" w14:textId="45062C1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(0.597)</w:t>
            </w:r>
          </w:p>
        </w:tc>
        <w:tc>
          <w:tcPr>
            <w:tcW w:w="1134" w:type="dxa"/>
            <w:tcBorders>
              <w:top w:val="nil"/>
              <w:left w:val="nil"/>
              <w:bottom w:val="single" w:sz="4" w:space="0" w:color="auto"/>
              <w:right w:val="nil"/>
            </w:tcBorders>
          </w:tcPr>
          <w:p w14:paraId="0EE57FEA" w14:textId="162F460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(0.279)</w:t>
            </w:r>
          </w:p>
        </w:tc>
        <w:tc>
          <w:tcPr>
            <w:tcW w:w="1134" w:type="dxa"/>
            <w:tcBorders>
              <w:top w:val="nil"/>
              <w:left w:val="nil"/>
              <w:bottom w:val="nil"/>
              <w:right w:val="nil"/>
            </w:tcBorders>
          </w:tcPr>
          <w:p w14:paraId="21CDC5F0" w14:textId="21CBAD0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(2.415)</w:t>
            </w:r>
          </w:p>
        </w:tc>
        <w:tc>
          <w:tcPr>
            <w:tcW w:w="1134" w:type="dxa"/>
            <w:tcBorders>
              <w:top w:val="nil"/>
              <w:left w:val="nil"/>
              <w:bottom w:val="single" w:sz="4" w:space="0" w:color="auto"/>
              <w:right w:val="nil"/>
            </w:tcBorders>
          </w:tcPr>
          <w:p w14:paraId="6E2F55BC" w14:textId="12F120A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(1.507)</w:t>
            </w:r>
          </w:p>
        </w:tc>
      </w:tr>
      <w:tr w:rsidR="00FA1951" w:rsidRPr="001C6DB4" w14:paraId="26EDBFD0" w14:textId="77777777" w:rsidTr="000E54BB">
        <w:tc>
          <w:tcPr>
            <w:tcW w:w="1418" w:type="dxa"/>
            <w:tcBorders>
              <w:top w:val="single" w:sz="4" w:space="0" w:color="auto"/>
              <w:left w:val="nil"/>
              <w:right w:val="nil"/>
            </w:tcBorders>
          </w:tcPr>
          <w:p w14:paraId="7584D973"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28C10938" w14:textId="7777777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0496FC3A" w14:textId="5A79EE44" w:rsidR="00FA1951" w:rsidRPr="001C6DB4" w:rsidRDefault="00FA1951" w:rsidP="00FA1951">
            <w:pPr>
              <w:widowControl w:val="0"/>
              <w:autoSpaceDE w:val="0"/>
              <w:autoSpaceDN w:val="0"/>
              <w:adjustRightInd w:val="0"/>
              <w:spacing w:after="0" w:line="240" w:lineRule="auto"/>
              <w:rPr>
                <w:rFonts w:ascii="Times New Roman" w:hAnsi="Times New Roman"/>
                <w:lang w:val="en-US"/>
              </w:rPr>
            </w:pPr>
            <w:r w:rsidRPr="001C6DB4">
              <w:rPr>
                <w:rFonts w:ascii="Times New Roman" w:hAnsi="Times New Roman"/>
                <w:lang w:val="en-US"/>
              </w:rPr>
              <w:t xml:space="preserve"> 10059</w:t>
            </w:r>
          </w:p>
        </w:tc>
        <w:tc>
          <w:tcPr>
            <w:tcW w:w="1275" w:type="dxa"/>
            <w:tcBorders>
              <w:top w:val="single" w:sz="4" w:space="0" w:color="auto"/>
              <w:left w:val="nil"/>
              <w:right w:val="nil"/>
            </w:tcBorders>
          </w:tcPr>
          <w:p w14:paraId="2F5702D4" w14:textId="688B88F4"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59AF70F8" w14:textId="4CCA4DE3"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73FE37CB" w14:textId="2E9F61AD"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8145CFA" w14:textId="1568E3F7"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003FB41F" w14:textId="3321B021" w:rsidR="00FA1951" w:rsidRPr="001C6DB4" w:rsidRDefault="00FA1951" w:rsidP="00FA1951">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FA1951" w:rsidRPr="00D2043D" w14:paraId="0FDEE3BC" w14:textId="77777777" w:rsidTr="000E54BB">
        <w:tc>
          <w:tcPr>
            <w:tcW w:w="1418" w:type="dxa"/>
            <w:tcBorders>
              <w:top w:val="nil"/>
              <w:left w:val="nil"/>
              <w:bottom w:val="single" w:sz="4" w:space="0" w:color="auto"/>
              <w:right w:val="nil"/>
            </w:tcBorders>
          </w:tcPr>
          <w:p w14:paraId="27B056BC" w14:textId="7B4B6AAD" w:rsidR="00FA1951" w:rsidRPr="00D2043D" w:rsidRDefault="00FA1951" w:rsidP="00FA1951">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32FC3035" w14:textId="77777777"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FD226CA" w14:textId="3A04855A"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11243</w:t>
            </w:r>
          </w:p>
        </w:tc>
        <w:tc>
          <w:tcPr>
            <w:tcW w:w="1275" w:type="dxa"/>
            <w:tcBorders>
              <w:top w:val="nil"/>
              <w:left w:val="nil"/>
              <w:bottom w:val="single" w:sz="4" w:space="0" w:color="auto"/>
              <w:right w:val="nil"/>
            </w:tcBorders>
          </w:tcPr>
          <w:p w14:paraId="0C26DC71" w14:textId="1C10AA8F"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 xml:space="preserve"> </w:t>
            </w:r>
            <w:r w:rsidRPr="00D2043D">
              <w:rPr>
                <w:rFonts w:ascii="Symbol" w:hAnsi="Symbol"/>
                <w:lang w:val="en-US"/>
              </w:rPr>
              <w:t></w:t>
            </w:r>
            <w:r w:rsidRPr="00D2043D">
              <w:rPr>
                <w:rFonts w:ascii="Times New Roman" w:hAnsi="Times New Roman"/>
                <w:lang w:val="en-US"/>
              </w:rPr>
              <w:t>4020</w:t>
            </w:r>
          </w:p>
        </w:tc>
        <w:tc>
          <w:tcPr>
            <w:tcW w:w="2268" w:type="dxa"/>
            <w:gridSpan w:val="2"/>
            <w:tcBorders>
              <w:left w:val="nil"/>
              <w:bottom w:val="single" w:sz="4" w:space="0" w:color="auto"/>
              <w:right w:val="nil"/>
            </w:tcBorders>
          </w:tcPr>
          <w:p w14:paraId="3A723C1F" w14:textId="7195E77D"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1943</w:t>
            </w:r>
          </w:p>
        </w:tc>
        <w:tc>
          <w:tcPr>
            <w:tcW w:w="2268" w:type="dxa"/>
            <w:gridSpan w:val="2"/>
            <w:tcBorders>
              <w:left w:val="nil"/>
              <w:bottom w:val="single" w:sz="4" w:space="0" w:color="auto"/>
              <w:right w:val="nil"/>
            </w:tcBorders>
          </w:tcPr>
          <w:p w14:paraId="04717695" w14:textId="23E02A40" w:rsidR="00FA1951" w:rsidRPr="00D2043D" w:rsidRDefault="00FA1951" w:rsidP="00FA1951">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36D43C60" w14:textId="470B7A49" w:rsidR="00EB5179" w:rsidRPr="00E70101" w:rsidRDefault="003E5C8B" w:rsidP="00EB5179">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00A8427F" w:rsidRPr="00E70101">
        <w:rPr>
          <w:rFonts w:ascii="Times New Roman" w:hAnsi="Times New Roman"/>
          <w:sz w:val="20"/>
          <w:szCs w:val="20"/>
          <w:lang w:val="en-US"/>
        </w:rPr>
        <w:t xml:space="preserve"> </w:t>
      </w:r>
    </w:p>
    <w:p w14:paraId="1E5F1BC3" w14:textId="41B8C821" w:rsidR="009B7660" w:rsidRDefault="009B7660" w:rsidP="00EB5179">
      <w:pPr>
        <w:widowControl w:val="0"/>
        <w:autoSpaceDE w:val="0"/>
        <w:autoSpaceDN w:val="0"/>
        <w:adjustRightInd w:val="0"/>
        <w:spacing w:after="0" w:line="240" w:lineRule="auto"/>
        <w:jc w:val="both"/>
        <w:rPr>
          <w:rFonts w:ascii="Times New Roman" w:hAnsi="Times New Roman"/>
          <w:szCs w:val="24"/>
          <w:lang w:val="en-US"/>
        </w:rPr>
      </w:pPr>
    </w:p>
    <w:p w14:paraId="68E26DFB" w14:textId="7AB08A4A" w:rsidR="009B7660" w:rsidRPr="003E5C8B" w:rsidRDefault="009B7660" w:rsidP="00EB5179">
      <w:pPr>
        <w:widowControl w:val="0"/>
        <w:autoSpaceDE w:val="0"/>
        <w:autoSpaceDN w:val="0"/>
        <w:adjustRightInd w:val="0"/>
        <w:spacing w:after="0" w:line="240" w:lineRule="auto"/>
        <w:jc w:val="both"/>
        <w:rPr>
          <w:rFonts w:ascii="Times New Roman" w:hAnsi="Times New Roman"/>
          <w:szCs w:val="24"/>
          <w:lang w:val="en-US"/>
        </w:rPr>
      </w:pPr>
    </w:p>
    <w:sectPr w:rsidR="009B7660" w:rsidRPr="003E5C8B" w:rsidSect="00E159A5">
      <w:footerReference w:type="default" r:id="rId13"/>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224671DE" w14:textId="2AE771DE" w:rsidR="00A11B7C" w:rsidRDefault="00A11B7C">
      <w:pPr>
        <w:pStyle w:val="CommentText"/>
      </w:pPr>
      <w:r>
        <w:rPr>
          <w:rStyle w:val="CommentReference"/>
        </w:rPr>
        <w:annotationRef/>
      </w:r>
      <w:r>
        <w:t xml:space="preserve">How novel is this? </w:t>
      </w:r>
    </w:p>
  </w:comment>
  <w:comment w:id="1" w:author="Author" w:initials="A">
    <w:p w14:paraId="201263B8" w14:textId="5265B13A" w:rsidR="00A11B7C" w:rsidRDefault="00A11B7C">
      <w:pPr>
        <w:pStyle w:val="CommentText"/>
      </w:pPr>
      <w:r>
        <w:rPr>
          <w:rStyle w:val="CommentReference"/>
        </w:rPr>
        <w:annotationRef/>
      </w:r>
      <w:r>
        <w:t>Can we improve the wording here?</w:t>
      </w:r>
    </w:p>
  </w:comment>
  <w:comment w:id="2" w:author="Author" w:initials="A">
    <w:p w14:paraId="48E775DB" w14:textId="092CD581" w:rsidR="00A11B7C" w:rsidRDefault="00A11B7C">
      <w:pPr>
        <w:pStyle w:val="CommentText"/>
      </w:pPr>
      <w:r>
        <w:rPr>
          <w:rStyle w:val="CommentReference"/>
        </w:rPr>
        <w:annotationRef/>
      </w:r>
      <w:r>
        <w:t>??</w:t>
      </w:r>
    </w:p>
  </w:comment>
  <w:comment w:id="7" w:author="Author" w:initials="A">
    <w:p w14:paraId="180ACF59" w14:textId="7AB70408" w:rsidR="00A11B7C" w:rsidRDefault="00A11B7C">
      <w:pPr>
        <w:pStyle w:val="CommentText"/>
      </w:pPr>
      <w:r>
        <w:rPr>
          <w:rStyle w:val="CommentReference"/>
        </w:rPr>
        <w:annotationRef/>
      </w:r>
      <w:r>
        <w:t>I don’t think this is true. The tendency is to add a small constant in log of FDI is used or to use Tobit. Heckman selection model is actually quite rare, particularly in FDI literature.</w:t>
      </w:r>
    </w:p>
  </w:comment>
  <w:comment w:id="9" w:author="Author" w:initials="A">
    <w:p w14:paraId="3580958F" w14:textId="1DFE8DD3" w:rsidR="00A11B7C" w:rsidRDefault="00A11B7C">
      <w:pPr>
        <w:pStyle w:val="CommentText"/>
      </w:pPr>
      <w:r>
        <w:rPr>
          <w:rStyle w:val="CommentReference"/>
        </w:rPr>
        <w:annotationRef/>
      </w:r>
      <w:r>
        <w:t>This labelling is actually due to Amemiya (1985).</w:t>
      </w:r>
    </w:p>
  </w:comment>
  <w:comment w:id="25" w:author="Author" w:initials="A">
    <w:p w14:paraId="1E57B1F7" w14:textId="1D8DF2E9" w:rsidR="00A11B7C" w:rsidRDefault="00A11B7C">
      <w:pPr>
        <w:pStyle w:val="CommentText"/>
      </w:pPr>
      <w:r>
        <w:rPr>
          <w:rStyle w:val="CommentReference"/>
        </w:rPr>
        <w:annotationRef/>
      </w:r>
      <w:r>
        <w:t>I think we should delete this, since this is not the only way to do the estimation. In fact, churdle command in Stata uses MLE.</w:t>
      </w:r>
    </w:p>
  </w:comment>
  <w:comment w:id="29" w:author="Author" w:initials="A">
    <w:p w14:paraId="6DA006A1" w14:textId="01700047" w:rsidR="00A11B7C" w:rsidRDefault="00A11B7C">
      <w:pPr>
        <w:pStyle w:val="CommentText"/>
      </w:pPr>
      <w:r>
        <w:rPr>
          <w:rStyle w:val="CommentReference"/>
        </w:rPr>
        <w:annotationRef/>
      </w:r>
      <w:r>
        <w:t>Do we need this?</w:t>
      </w:r>
    </w:p>
  </w:comment>
  <w:comment w:id="86" w:author="Author" w:initials="A">
    <w:p w14:paraId="17DE912A" w14:textId="04348CEB" w:rsidR="00A11B7C" w:rsidRDefault="00A11B7C">
      <w:pPr>
        <w:pStyle w:val="CommentText"/>
      </w:pPr>
      <w:r>
        <w:rPr>
          <w:rStyle w:val="CommentReference"/>
        </w:rPr>
        <w:annotationRef/>
      </w:r>
      <w:r>
        <w:t>The interpretation of the coefficient is different across the models. So, a direct comparison is meaningless.</w:t>
      </w:r>
    </w:p>
  </w:comment>
  <w:comment w:id="88" w:author="Author" w:initials="A">
    <w:p w14:paraId="3E9C4A91" w14:textId="4FC2ED77" w:rsidR="00A11B7C" w:rsidRDefault="00A11B7C">
      <w:pPr>
        <w:pStyle w:val="CommentText"/>
      </w:pPr>
      <w:r>
        <w:rPr>
          <w:rStyle w:val="CommentReference"/>
        </w:rPr>
        <w:annotationRef/>
      </w:r>
      <w:r>
        <w:t>This is not true.</w:t>
      </w:r>
    </w:p>
  </w:comment>
  <w:comment w:id="89" w:author="Author" w:initials="A">
    <w:p w14:paraId="7B88F09C" w14:textId="64D7AB28" w:rsidR="00A11B7C" w:rsidRDefault="00A11B7C">
      <w:pPr>
        <w:pStyle w:val="CommentText"/>
      </w:pPr>
      <w:r>
        <w:rPr>
          <w:rStyle w:val="CommentReference"/>
        </w:rPr>
        <w:annotationRef/>
      </w:r>
      <w:r>
        <w:t>Should we not qualify this statement by giving an example with marginal effects?</w:t>
      </w:r>
    </w:p>
  </w:comment>
  <w:comment w:id="109" w:author="Author" w:initials="A">
    <w:p w14:paraId="2C275A07" w14:textId="7B094932" w:rsidR="00A11B7C" w:rsidRDefault="00A11B7C">
      <w:pPr>
        <w:pStyle w:val="CommentText"/>
      </w:pPr>
      <w:r>
        <w:rPr>
          <w:rStyle w:val="CommentReference"/>
        </w:rPr>
        <w:annotationRef/>
      </w:r>
      <w:r>
        <w:t>I suggest we delete this sentence.</w:t>
      </w:r>
    </w:p>
  </w:comment>
  <w:comment w:id="110" w:author="Author" w:initials="A">
    <w:p w14:paraId="794CFC63" w14:textId="60456A72" w:rsidR="00A11B7C" w:rsidRDefault="00A11B7C">
      <w:pPr>
        <w:pStyle w:val="CommentText"/>
      </w:pPr>
      <w:r>
        <w:rPr>
          <w:rStyle w:val="CommentReference"/>
        </w:rPr>
        <w:annotationRef/>
      </w:r>
      <w:r>
        <w:t>Is this sentence complete?</w:t>
      </w:r>
    </w:p>
  </w:comment>
  <w:comment w:id="114" w:author="Author" w:initials="A">
    <w:p w14:paraId="4410F642" w14:textId="7EF89A06" w:rsidR="00A11B7C" w:rsidRDefault="00A11B7C">
      <w:pPr>
        <w:pStyle w:val="CommentText"/>
      </w:pPr>
      <w:r>
        <w:rPr>
          <w:rStyle w:val="CommentReference"/>
        </w:rPr>
        <w:annotationRef/>
      </w:r>
      <w:r>
        <w:t>This is not true.</w:t>
      </w:r>
    </w:p>
  </w:comment>
  <w:comment w:id="115" w:author="Author" w:initials="A">
    <w:p w14:paraId="073007CA" w14:textId="0A0C6AD2" w:rsidR="00A11B7C" w:rsidRDefault="00A11B7C">
      <w:pPr>
        <w:pStyle w:val="CommentText"/>
      </w:pPr>
      <w:r>
        <w:rPr>
          <w:rStyle w:val="CommentReference"/>
        </w:rPr>
        <w:annotationRef/>
      </w:r>
      <w:r>
        <w:t>How relevant is this?</w:t>
      </w:r>
    </w:p>
  </w:comment>
  <w:comment w:id="116" w:author="Author" w:initials="A">
    <w:p w14:paraId="765C9C15" w14:textId="1139C9ED" w:rsidR="00A11B7C" w:rsidRDefault="00A11B7C">
      <w:pPr>
        <w:pStyle w:val="CommentText"/>
      </w:pPr>
      <w:r>
        <w:rPr>
          <w:rStyle w:val="CommentReference"/>
        </w:rPr>
        <w:annotationRef/>
      </w:r>
      <w:r>
        <w:t>I questioned this before. How novel is this?</w:t>
      </w:r>
    </w:p>
  </w:comment>
  <w:comment w:id="117" w:author="Author" w:initials="A">
    <w:p w14:paraId="76ED318B" w14:textId="6B2C92A3" w:rsidR="00FE2F74" w:rsidRDefault="00FE2F74">
      <w:pPr>
        <w:pStyle w:val="CommentText"/>
      </w:pPr>
      <w:r>
        <w:rPr>
          <w:rStyle w:val="CommentReference"/>
        </w:rPr>
        <w:annotationRef/>
      </w:r>
      <w:r>
        <w:t>Satisfactory in what sense?</w:t>
      </w:r>
    </w:p>
  </w:comment>
  <w:comment w:id="118" w:author="Author" w:initials="A">
    <w:p w14:paraId="0C9B63FF" w14:textId="081E3A36" w:rsidR="00FE2F74" w:rsidRDefault="00FE2F74">
      <w:pPr>
        <w:pStyle w:val="CommentText"/>
      </w:pPr>
      <w:r>
        <w:rPr>
          <w:rStyle w:val="CommentReference"/>
        </w:rPr>
        <w:annotationRef/>
      </w:r>
      <w:r>
        <w:t>Were these not relevant in the KK model?</w:t>
      </w:r>
    </w:p>
  </w:comment>
  <w:comment w:id="120" w:author="Author" w:initials="A">
    <w:p w14:paraId="51C5E572" w14:textId="760B3874" w:rsidR="00291600" w:rsidRDefault="00291600">
      <w:pPr>
        <w:pStyle w:val="CommentText"/>
      </w:pPr>
      <w:r>
        <w:rPr>
          <w:rStyle w:val="CommentReference"/>
        </w:rPr>
        <w:annotationRef/>
      </w:r>
      <w:r>
        <w:t xml:space="preserve">Is there any point in doing HPC tests that involve Tobit? </w:t>
      </w:r>
    </w:p>
  </w:comment>
  <w:comment w:id="121" w:author="Author" w:initials="A">
    <w:p w14:paraId="60D17FE1" w14:textId="15ACB228" w:rsidR="00FE2F74" w:rsidRDefault="00FE2F74">
      <w:pPr>
        <w:pStyle w:val="CommentText"/>
      </w:pPr>
      <w:r>
        <w:rPr>
          <w:rStyle w:val="CommentReference"/>
        </w:rPr>
        <w:annotationRef/>
      </w:r>
      <w:r>
        <w:t>I got this as 0.000</w:t>
      </w:r>
    </w:p>
  </w:comment>
  <w:comment w:id="122" w:author="Author" w:initials="A">
    <w:p w14:paraId="5BE81831" w14:textId="29FB8BB4" w:rsidR="00FE2F74" w:rsidRDefault="00FE2F74">
      <w:pPr>
        <w:pStyle w:val="CommentText"/>
      </w:pPr>
      <w:r>
        <w:rPr>
          <w:rStyle w:val="CommentReference"/>
        </w:rPr>
        <w:annotationRef/>
      </w:r>
      <w:r>
        <w:t>I got this as 0.651</w:t>
      </w:r>
    </w:p>
  </w:comment>
  <w:comment w:id="127" w:author="Author" w:initials="A">
    <w:p w14:paraId="213FD1CE" w14:textId="17D31B90" w:rsidR="00FE2F74" w:rsidRDefault="00FE2F74">
      <w:pPr>
        <w:pStyle w:val="CommentText"/>
      </w:pPr>
      <w:r>
        <w:rPr>
          <w:rStyle w:val="CommentReference"/>
        </w:rPr>
        <w:annotationRef/>
      </w:r>
      <w:r>
        <w:t>I got this as 0.000.</w:t>
      </w:r>
    </w:p>
  </w:comment>
  <w:comment w:id="128" w:author="Author" w:initials="A">
    <w:p w14:paraId="3D7F29E2" w14:textId="0E456FC0" w:rsidR="00FE2F74" w:rsidRDefault="00FE2F74">
      <w:pPr>
        <w:pStyle w:val="CommentText"/>
      </w:pPr>
      <w:r>
        <w:rPr>
          <w:rStyle w:val="CommentReference"/>
        </w:rPr>
        <w:annotationRef/>
      </w:r>
      <w:r>
        <w:t>I got this as 0.625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4671DE" w15:done="0"/>
  <w15:commentEx w15:paraId="201263B8" w15:done="0"/>
  <w15:commentEx w15:paraId="48E775DB" w15:done="0"/>
  <w15:commentEx w15:paraId="180ACF59" w15:done="0"/>
  <w15:commentEx w15:paraId="3580958F" w15:done="0"/>
  <w15:commentEx w15:paraId="1E57B1F7" w15:done="0"/>
  <w15:commentEx w15:paraId="6DA006A1" w15:done="0"/>
  <w15:commentEx w15:paraId="17DE912A" w15:done="0"/>
  <w15:commentEx w15:paraId="3E9C4A91" w15:done="0"/>
  <w15:commentEx w15:paraId="7B88F09C" w15:done="0"/>
  <w15:commentEx w15:paraId="2C275A07" w15:done="0"/>
  <w15:commentEx w15:paraId="794CFC63" w15:done="0"/>
  <w15:commentEx w15:paraId="4410F642" w15:done="0"/>
  <w15:commentEx w15:paraId="073007CA" w15:done="0"/>
  <w15:commentEx w15:paraId="765C9C15" w15:done="0"/>
  <w15:commentEx w15:paraId="76ED318B" w15:done="0"/>
  <w15:commentEx w15:paraId="0C9B63FF" w15:done="0"/>
  <w15:commentEx w15:paraId="51C5E572" w15:done="0"/>
  <w15:commentEx w15:paraId="60D17FE1" w15:done="0"/>
  <w15:commentEx w15:paraId="5BE81831" w15:done="0"/>
  <w15:commentEx w15:paraId="213FD1CE" w15:done="0"/>
  <w15:commentEx w15:paraId="3D7F29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B658D" w14:textId="77777777" w:rsidR="00A11B7C" w:rsidRDefault="00A11B7C" w:rsidP="00976BDA">
      <w:pPr>
        <w:spacing w:after="0" w:line="240" w:lineRule="auto"/>
      </w:pPr>
      <w:r>
        <w:separator/>
      </w:r>
    </w:p>
  </w:endnote>
  <w:endnote w:type="continuationSeparator" w:id="0">
    <w:p w14:paraId="50E0248A" w14:textId="77777777" w:rsidR="00A11B7C" w:rsidRDefault="00A11B7C"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448222"/>
      <w:docPartObj>
        <w:docPartGallery w:val="Page Numbers (Bottom of Page)"/>
        <w:docPartUnique/>
      </w:docPartObj>
    </w:sdtPr>
    <w:sdtEndPr>
      <w:rPr>
        <w:noProof/>
      </w:rPr>
    </w:sdtEndPr>
    <w:sdtContent>
      <w:p w14:paraId="351A6761" w14:textId="068058E1" w:rsidR="00A11B7C" w:rsidRDefault="00A11B7C">
        <w:pPr>
          <w:pStyle w:val="Footer"/>
          <w:jc w:val="right"/>
        </w:pPr>
        <w:r>
          <w:fldChar w:fldCharType="begin"/>
        </w:r>
        <w:r>
          <w:instrText xml:space="preserve"> PAGE   \* MERGEFORMAT </w:instrText>
        </w:r>
        <w:r>
          <w:fldChar w:fldCharType="separate"/>
        </w:r>
        <w:r w:rsidR="00291600">
          <w:rPr>
            <w:noProof/>
          </w:rPr>
          <w:t>34</w:t>
        </w:r>
        <w:r>
          <w:rPr>
            <w:noProof/>
          </w:rPr>
          <w:fldChar w:fldCharType="end"/>
        </w:r>
      </w:p>
    </w:sdtContent>
  </w:sdt>
  <w:p w14:paraId="50FCD26C" w14:textId="77777777" w:rsidR="00A11B7C" w:rsidRDefault="00A11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829033"/>
      <w:docPartObj>
        <w:docPartGallery w:val="Page Numbers (Bottom of Page)"/>
        <w:docPartUnique/>
      </w:docPartObj>
    </w:sdtPr>
    <w:sdtEndPr>
      <w:rPr>
        <w:noProof/>
      </w:rPr>
    </w:sdtEndPr>
    <w:sdtContent>
      <w:p w14:paraId="31571C3D" w14:textId="31962C01" w:rsidR="00A11B7C" w:rsidRDefault="00A11B7C">
        <w:pPr>
          <w:pStyle w:val="Footer"/>
          <w:jc w:val="right"/>
        </w:pPr>
        <w:r>
          <w:fldChar w:fldCharType="begin"/>
        </w:r>
        <w:r>
          <w:instrText xml:space="preserve"> PAGE   \* MERGEFORMAT </w:instrText>
        </w:r>
        <w:r>
          <w:fldChar w:fldCharType="separate"/>
        </w:r>
        <w:r w:rsidR="00291600">
          <w:rPr>
            <w:noProof/>
          </w:rPr>
          <w:t>42</w:t>
        </w:r>
        <w:r>
          <w:rPr>
            <w:noProof/>
          </w:rPr>
          <w:fldChar w:fldCharType="end"/>
        </w:r>
      </w:p>
    </w:sdtContent>
  </w:sdt>
  <w:p w14:paraId="75E30DC0" w14:textId="77777777" w:rsidR="00A11B7C" w:rsidRDefault="00A1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9E6A0" w14:textId="77777777" w:rsidR="00A11B7C" w:rsidRDefault="00A11B7C" w:rsidP="00976BDA">
      <w:pPr>
        <w:spacing w:after="0" w:line="240" w:lineRule="auto"/>
      </w:pPr>
      <w:r>
        <w:separator/>
      </w:r>
    </w:p>
  </w:footnote>
  <w:footnote w:type="continuationSeparator" w:id="0">
    <w:p w14:paraId="054E2304" w14:textId="77777777" w:rsidR="00A11B7C" w:rsidRDefault="00A11B7C" w:rsidP="00976BDA">
      <w:pPr>
        <w:spacing w:after="0" w:line="240" w:lineRule="auto"/>
      </w:pPr>
      <w:r>
        <w:continuationSeparator/>
      </w:r>
    </w:p>
  </w:footnote>
  <w:footnote w:id="1">
    <w:p w14:paraId="196F8777" w14:textId="35488D88" w:rsidR="00A11B7C" w:rsidRPr="00B03C6B" w:rsidRDefault="00A11B7C">
      <w:pPr>
        <w:pStyle w:val="FootnoteText"/>
        <w:rPr>
          <w:rFonts w:ascii="Times New Roman" w:hAnsi="Times New Roman"/>
          <w:lang w:val="en-NZ"/>
        </w:rPr>
      </w:pPr>
      <w:r>
        <w:rPr>
          <w:rStyle w:val="FootnoteReference"/>
        </w:rPr>
        <w:footnoteRef/>
      </w:r>
      <w:r>
        <w:t xml:space="preserve"> </w:t>
      </w:r>
      <w:r w:rsidRPr="00B03C6B">
        <w:rPr>
          <w:rFonts w:ascii="Times New Roman" w:hAnsi="Times New Roman"/>
        </w:rPr>
        <w:t>FDI is one way to transfer knowledge to other countries.  Another route for the international diffusion of knowledge is through imports.  See Bournakis et al. (2018) on knowledge spillovers through FDI and trade</w:t>
      </w:r>
      <w:r>
        <w:rPr>
          <w:rFonts w:ascii="Times New Roman" w:hAnsi="Times New Roman"/>
        </w:rPr>
        <w:t xml:space="preserve"> at the industry level for OECD countries.</w:t>
      </w:r>
    </w:p>
  </w:footnote>
  <w:footnote w:id="2">
    <w:p w14:paraId="79B4187A" w14:textId="316E08C2" w:rsidR="00A11B7C" w:rsidRPr="009F1C04" w:rsidRDefault="00A11B7C">
      <w:pPr>
        <w:pStyle w:val="FootnoteText"/>
        <w:rPr>
          <w:rFonts w:ascii="Times New Roman" w:hAnsi="Times New Roman"/>
          <w:lang w:val="en-NZ"/>
        </w:rPr>
      </w:pPr>
      <w:r>
        <w:rPr>
          <w:rStyle w:val="FootnoteReference"/>
        </w:rPr>
        <w:footnoteRef/>
      </w:r>
      <w:r>
        <w:t xml:space="preserve"> </w:t>
      </w:r>
      <w:r w:rsidRPr="009F1C04">
        <w:rPr>
          <w:rFonts w:ascii="Times New Roman" w:hAnsi="Times New Roman"/>
        </w:rPr>
        <w:t>The KK model not only predicts the volume of FDI but also whether there is no FDI, in which case there is only domestic investment.</w:t>
      </w:r>
    </w:p>
  </w:footnote>
  <w:footnote w:id="3">
    <w:p w14:paraId="1B7E9290" w14:textId="5C6267FA" w:rsidR="00A11B7C" w:rsidRPr="00924FE5" w:rsidRDefault="00A11B7C" w:rsidP="00F8460F">
      <w:pPr>
        <w:pStyle w:val="FootnoteText"/>
        <w:jc w:val="both"/>
        <w:rPr>
          <w:rFonts w:ascii="Times New Roman" w:hAnsi="Times New Roman"/>
          <w:lang w:val="en-NZ"/>
        </w:rPr>
      </w:pPr>
      <w:r>
        <w:rPr>
          <w:rStyle w:val="FootnoteReference"/>
        </w:rPr>
        <w:footnoteRef/>
      </w:r>
      <w:r>
        <w:t xml:space="preserve"> </w:t>
      </w:r>
      <w:r w:rsidRPr="00924FE5">
        <w:rPr>
          <w:rFonts w:ascii="Times New Roman" w:hAnsi="Times New Roman"/>
        </w:rPr>
        <w:t>Chellaraj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4">
    <w:p w14:paraId="080FBE3B" w14:textId="4E8FEBD6" w:rsidR="00A11B7C" w:rsidRPr="009E4C9D" w:rsidRDefault="00A11B7C"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Pr>
          <w:rFonts w:ascii="Times New Roman" w:hAnsi="Times New Roman"/>
          <w:lang w:val="en-NZ"/>
        </w:rPr>
        <w:t xml:space="preserve"> </w:t>
      </w:r>
      <w:r w:rsidRPr="009E4C9D">
        <w:rPr>
          <w:rFonts w:ascii="Times New Roman" w:hAnsi="Times New Roman"/>
          <w:lang w:val="en-NZ"/>
        </w:rPr>
        <w:t xml:space="preserve">Of </w:t>
      </w:r>
      <w:r>
        <w:rPr>
          <w:rFonts w:ascii="Times New Roman" w:hAnsi="Times New Roman"/>
          <w:lang w:val="en-NZ"/>
        </w:rPr>
        <w:t xml:space="preserve">total </w:t>
      </w:r>
      <w:r w:rsidRPr="009E4C9D">
        <w:rPr>
          <w:rFonts w:ascii="Times New Roman" w:hAnsi="Times New Roman"/>
          <w:lang w:val="en-NZ"/>
        </w:rPr>
        <w:t>German outward FDI</w:t>
      </w:r>
      <w:r>
        <w:rPr>
          <w:rFonts w:ascii="Times New Roman" w:hAnsi="Times New Roman"/>
          <w:lang w:val="en-NZ"/>
        </w:rPr>
        <w:t xml:space="preserve"> stock, most of it was in</w:t>
      </w:r>
      <w:r w:rsidRPr="009E4C9D">
        <w:rPr>
          <w:rFonts w:ascii="Times New Roman" w:hAnsi="Times New Roman"/>
          <w:lang w:val="en-NZ"/>
        </w:rPr>
        <w:t xml:space="preserve"> developed economies</w:t>
      </w:r>
      <w:r>
        <w:rPr>
          <w:rFonts w:ascii="Times New Roman" w:hAnsi="Times New Roman"/>
          <w:lang w:val="en-NZ"/>
        </w:rPr>
        <w:t xml:space="preserve"> (87% in 2012), and only 19% of total outward FDI stock is located in non-European countries.  </w:t>
      </w:r>
    </w:p>
  </w:footnote>
  <w:footnote w:id="5">
    <w:p w14:paraId="63AA9C91" w14:textId="4801F607" w:rsidR="00A11B7C" w:rsidRPr="00793462" w:rsidRDefault="00A11B7C"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See also Blonigen, Oldenski and Sly (2014) for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w:t>
      </w:r>
      <w:r>
        <w:rPr>
          <w:rFonts w:ascii="Times New Roman" w:hAnsi="Times New Roman"/>
        </w:rPr>
        <w:t xml:space="preserve">ever, </w:t>
      </w:r>
      <w:r w:rsidRPr="00793462">
        <w:rPr>
          <w:rFonts w:ascii="Times New Roman" w:hAnsi="Times New Roman"/>
        </w:rPr>
        <w:t>currently</w:t>
      </w:r>
      <w:r>
        <w:rPr>
          <w:rFonts w:ascii="Times New Roman" w:hAnsi="Times New Roman"/>
        </w:rPr>
        <w:t>, and/or post-1945</w:t>
      </w:r>
      <w:r w:rsidRPr="00793462">
        <w:rPr>
          <w:rFonts w:ascii="Times New Roman" w:hAnsi="Times New Roman"/>
        </w:rPr>
        <w:t xml:space="preserve"> in a colonial re</w:t>
      </w:r>
      <w:r>
        <w:rPr>
          <w:rFonts w:ascii="Times New Roman" w:hAnsi="Times New Roman"/>
        </w:rPr>
        <w:t>lationship</w:t>
      </w:r>
      <w:r w:rsidRPr="00793462">
        <w:rPr>
          <w:rFonts w:ascii="Times New Roman" w:hAnsi="Times New Roman"/>
        </w:rPr>
        <w:t>.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6">
    <w:p w14:paraId="44359F7B" w14:textId="50E0798D" w:rsidR="00A11B7C" w:rsidRPr="00225EE0" w:rsidRDefault="00A11B7C"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7">
    <w:p w14:paraId="5833FF62" w14:textId="40AF5153" w:rsidR="00A11B7C" w:rsidRPr="00733636" w:rsidRDefault="00A11B7C"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8">
    <w:p w14:paraId="3D23FF2A" w14:textId="1E9216EE" w:rsidR="00A11B7C" w:rsidRPr="00375B2F" w:rsidRDefault="00A11B7C"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A list of these is provided in the Note to Table 3</w:t>
      </w:r>
      <w:r w:rsidRPr="00375B2F">
        <w:rPr>
          <w:rFonts w:ascii="Times New Roman" w:hAnsi="Times New Roman"/>
          <w:lang w:val="en-NZ"/>
        </w:rPr>
        <w:t>.</w:t>
      </w:r>
    </w:p>
  </w:footnote>
  <w:footnote w:id="9">
    <w:p w14:paraId="496F8865" w14:textId="133F074E" w:rsidR="00A11B7C" w:rsidRPr="00C20E76" w:rsidRDefault="00A11B7C" w:rsidP="00DD71C8">
      <w:pPr>
        <w:pStyle w:val="FootnoteText"/>
        <w:jc w:val="both"/>
        <w:rPr>
          <w:rFonts w:ascii="Times New Roman" w:hAnsi="Times New Roman"/>
          <w:lang w:val="en-NZ"/>
        </w:rPr>
      </w:pPr>
      <w:r w:rsidRPr="00C20E76">
        <w:rPr>
          <w:rStyle w:val="FootnoteReference"/>
          <w:rFonts w:ascii="Times New Roman" w:hAnsi="Times New Roman"/>
        </w:rPr>
        <w:footnoteRef/>
      </w:r>
      <w:r w:rsidRPr="00C20E76">
        <w:rPr>
          <w:rFonts w:ascii="Times New Roman" w:hAnsi="Times New Roman"/>
        </w:rPr>
        <w:t xml:space="preserve"> </w:t>
      </w:r>
      <w:r w:rsidRPr="00C20E76">
        <w:rPr>
          <w:rFonts w:ascii="Times New Roman" w:hAnsi="Times New Roman"/>
          <w:lang w:val="en-NZ"/>
        </w:rPr>
        <w:t>See Nguyen (2019</w:t>
      </w:r>
      <w:r>
        <w:rPr>
          <w:rFonts w:ascii="Times New Roman" w:hAnsi="Times New Roman"/>
          <w:lang w:val="en-NZ"/>
        </w:rPr>
        <w:t>;</w:t>
      </w:r>
      <w:r w:rsidRPr="00C20E76">
        <w:rPr>
          <w:rFonts w:ascii="Times New Roman" w:hAnsi="Times New Roman"/>
          <w:lang w:val="en-NZ"/>
        </w:rPr>
        <w:t xml:space="preserve"> online appendix</w:t>
      </w:r>
      <w:r>
        <w:rPr>
          <w:rFonts w:ascii="Times New Roman" w:hAnsi="Times New Roman"/>
          <w:lang w:val="en-NZ"/>
        </w:rPr>
        <w:t>)</w:t>
      </w:r>
      <w:r w:rsidRPr="00C20E76">
        <w:rPr>
          <w:rFonts w:ascii="Times New Roman" w:hAnsi="Times New Roman"/>
          <w:lang w:val="en-NZ"/>
        </w:rPr>
        <w:t xml:space="preserve"> for </w:t>
      </w:r>
      <w:r>
        <w:rPr>
          <w:rFonts w:ascii="Times New Roman" w:hAnsi="Times New Roman"/>
          <w:lang w:val="en-NZ"/>
        </w:rPr>
        <w:t>data issues</w:t>
      </w:r>
      <w:r w:rsidRPr="00C20E76">
        <w:rPr>
          <w:rFonts w:ascii="Times New Roman" w:hAnsi="Times New Roman"/>
          <w:lang w:val="en-NZ"/>
        </w:rPr>
        <w:t xml:space="preserve"> when using bilateral FDI data.</w:t>
      </w:r>
      <w:r w:rsidRPr="006A3440">
        <w:t xml:space="preserve"> </w:t>
      </w:r>
      <w:r w:rsidRPr="006A3440">
        <w:rPr>
          <w:rFonts w:ascii="Times New Roman" w:hAnsi="Times New Roman"/>
          <w:lang w:val="en-NZ"/>
        </w:rPr>
        <w:t xml:space="preserve">She also explains why it is preferable to use FDI stock instead of FDI flow data. However, using FDI flows instead of stocks does not </w:t>
      </w:r>
      <w:r>
        <w:rPr>
          <w:rFonts w:ascii="Times New Roman" w:hAnsi="Times New Roman"/>
          <w:lang w:val="en-NZ"/>
        </w:rPr>
        <w:t xml:space="preserve">change any of our conclusions. </w:t>
      </w:r>
      <w:r w:rsidRPr="006A3440">
        <w:rPr>
          <w:rFonts w:ascii="Times New Roman" w:hAnsi="Times New Roman"/>
          <w:lang w:val="en-NZ"/>
        </w:rPr>
        <w:t>Results are available from the authors.</w:t>
      </w:r>
      <w:r>
        <w:rPr>
          <w:rFonts w:ascii="Times New Roman" w:hAnsi="Times New Roman"/>
          <w:lang w:val="en-NZ"/>
        </w:rPr>
        <w:t xml:space="preserve"> Further, some studies have used affiliate sales of multinational enterprises and/or mergers and acquisitions across borders instead of FDI. </w:t>
      </w:r>
      <w:r w:rsidRPr="000422A2">
        <w:rPr>
          <w:rFonts w:ascii="Times New Roman" w:hAnsi="Times New Roman"/>
          <w:lang w:val="en-NZ"/>
        </w:rPr>
        <w:t>See Blonigen and Piger (2014) for a discussion of the advantages and disadvantages of these three alterative measures.</w:t>
      </w:r>
      <w:r>
        <w:rPr>
          <w:rFonts w:ascii="Times New Roman" w:hAnsi="Times New Roman"/>
          <w:lang w:val="en-NZ"/>
        </w:rPr>
        <w:t xml:space="preserve"> We rely on FDI due to data unavailability of the other measures for Asian countries.   </w:t>
      </w:r>
    </w:p>
  </w:footnote>
  <w:footnote w:id="10">
    <w:p w14:paraId="15BC027A" w14:textId="044D1A6E" w:rsidR="00A11B7C" w:rsidRPr="008A6204" w:rsidRDefault="00A11B7C"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1">
    <w:p w14:paraId="3FD66849" w14:textId="543D0F1E" w:rsidR="00A11B7C" w:rsidRPr="00E91E21" w:rsidRDefault="00A11B7C">
      <w:pPr>
        <w:pStyle w:val="FootnoteText"/>
        <w:rPr>
          <w:lang w:val="en-NZ"/>
          <w:rPrChange w:id="34" w:author="Author">
            <w:rPr/>
          </w:rPrChange>
        </w:rPr>
      </w:pPr>
      <w:ins w:id="35" w:author="Author">
        <w:r>
          <w:rPr>
            <w:rStyle w:val="FootnoteReference"/>
          </w:rPr>
          <w:footnoteRef/>
        </w:r>
        <w:r>
          <w:t xml:space="preserve"> </w:t>
        </w:r>
        <w:r>
          <w:rPr>
            <w:lang w:val="en-NZ"/>
          </w:rPr>
          <w:t>The standard Type II Tobit model where the amount equation is linear as in equation (3) cannot be used with corner solution outcomes (Wooldridge, 2010, sec 17.6.3).</w:t>
        </w:r>
      </w:ins>
    </w:p>
  </w:footnote>
  <w:footnote w:id="12">
    <w:p w14:paraId="51CB38DA" w14:textId="6292D40E" w:rsidR="00A11B7C" w:rsidRPr="00D71BA9" w:rsidRDefault="00A11B7C"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3">
    <w:p w14:paraId="5A779DA2" w14:textId="77777777" w:rsidR="00A11B7C" w:rsidRPr="00642F9B" w:rsidRDefault="00A11B7C"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4">
    <w:p w14:paraId="16234173" w14:textId="608959E7" w:rsidR="00A11B7C" w:rsidRPr="005E5298" w:rsidRDefault="00A11B7C"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5">
    <w:p w14:paraId="1B7113DB" w14:textId="5F6E176B" w:rsidR="00A11B7C" w:rsidRPr="00956102" w:rsidRDefault="00A11B7C" w:rsidP="00147567">
      <w:pPr>
        <w:pStyle w:val="FootnoteText"/>
        <w:jc w:val="both"/>
        <w:rPr>
          <w:rFonts w:ascii="Times New Roman" w:hAnsi="Times New Roman"/>
          <w:lang w:val="en-NZ"/>
        </w:rPr>
      </w:pPr>
      <w:r>
        <w:rPr>
          <w:rStyle w:val="FootnoteReference"/>
        </w:rPr>
        <w:footnoteRef/>
      </w:r>
      <w:r>
        <w:t xml:space="preserve"> </w:t>
      </w:r>
      <w:r w:rsidRPr="00956102">
        <w:rPr>
          <w:rFonts w:ascii="Times New Roman" w:hAnsi="Times New Roman"/>
        </w:rPr>
        <w:t xml:space="preserve">CMM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6">
    <w:p w14:paraId="33998EC1" w14:textId="3BB8DFAD" w:rsidR="00A11B7C" w:rsidRPr="00D437A7" w:rsidRDefault="00A11B7C" w:rsidP="00147567">
      <w:pPr>
        <w:pStyle w:val="FootnoteText"/>
        <w:jc w:val="both"/>
        <w:rPr>
          <w:rFonts w:ascii="Times New Roman" w:hAnsi="Times New Roman"/>
          <w:lang w:val="en-NZ"/>
        </w:rPr>
      </w:pPr>
      <w:r>
        <w:rPr>
          <w:rStyle w:val="FootnoteReference"/>
        </w:rPr>
        <w:footnoteRef/>
      </w:r>
      <w:r>
        <w:t xml:space="preserve"> </w:t>
      </w:r>
      <w:ins w:id="99" w:author="Author">
        <w:r>
          <w:t xml:space="preserve">The results form the </w:t>
        </w:r>
      </w:ins>
      <w:r>
        <w:rPr>
          <w:rFonts w:ascii="Times New Roman" w:hAnsi="Times New Roman"/>
          <w:lang w:val="en-NZ"/>
        </w:rPr>
        <w:t xml:space="preserve">Tobit </w:t>
      </w:r>
      <w:ins w:id="100" w:author="Author">
        <w:r>
          <w:rPr>
            <w:rFonts w:ascii="Times New Roman" w:hAnsi="Times New Roman"/>
            <w:lang w:val="en-NZ"/>
          </w:rPr>
          <w:t xml:space="preserve">model, </w:t>
        </w:r>
      </w:ins>
      <w:del w:id="101" w:author="Author">
        <w:r w:rsidDel="00B63316">
          <w:rPr>
            <w:rFonts w:ascii="Times New Roman" w:hAnsi="Times New Roman"/>
            <w:lang w:val="en-NZ"/>
          </w:rPr>
          <w:delText xml:space="preserve">is </w:delText>
        </w:r>
      </w:del>
      <w:r>
        <w:rPr>
          <w:rFonts w:ascii="Times New Roman" w:hAnsi="Times New Roman"/>
          <w:lang w:val="en-NZ"/>
        </w:rPr>
        <w:t>the most commonly used method to estimate and find empirical support for the KK model (see Table A1 in the Appendix)</w:t>
      </w:r>
      <w:ins w:id="102" w:author="Author">
        <w:r>
          <w:rPr>
            <w:rFonts w:ascii="Times New Roman" w:hAnsi="Times New Roman"/>
            <w:lang w:val="en-NZ"/>
          </w:rPr>
          <w:t>, are not affected much</w:t>
        </w:r>
      </w:ins>
      <w:r>
        <w:rPr>
          <w:rFonts w:ascii="Times New Roman" w:hAnsi="Times New Roman"/>
          <w:lang w:val="en-NZ"/>
        </w:rPr>
        <w:t>. Further</w:t>
      </w:r>
      <w:ins w:id="103" w:author="Author">
        <w:r>
          <w:rPr>
            <w:rFonts w:ascii="Times New Roman" w:hAnsi="Times New Roman"/>
            <w:lang w:val="en-NZ"/>
          </w:rPr>
          <w:t>more</w:t>
        </w:r>
      </w:ins>
      <w:r>
        <w:rPr>
          <w:rFonts w:ascii="Times New Roman" w:hAnsi="Times New Roman"/>
          <w:lang w:val="en-NZ"/>
        </w:rPr>
        <w:t xml:space="preserve">, </w:t>
      </w:r>
      <w:del w:id="104" w:author="Author">
        <w:r w:rsidRPr="008F71DF" w:rsidDel="00B63316">
          <w:rPr>
            <w:rFonts w:ascii="Times New Roman" w:hAnsi="Times New Roman"/>
            <w:lang w:val="en-NZ"/>
          </w:rPr>
          <w:delText xml:space="preserve">for the model in Table 6, </w:delText>
        </w:r>
      </w:del>
      <w:r w:rsidRPr="008F71DF">
        <w:rPr>
          <w:rFonts w:ascii="Times New Roman" w:hAnsi="Times New Roman"/>
          <w:lang w:val="en-NZ"/>
        </w:rPr>
        <w:t>excluding</w:t>
      </w:r>
      <w:r>
        <w:rPr>
          <w:rFonts w:ascii="Times New Roman" w:hAnsi="Times New Roman"/>
          <w:lang w:val="en-NZ"/>
        </w:rPr>
        <w:t xml:space="preserve"> the augmented variables </w:t>
      </w:r>
      <w:r w:rsidRPr="00D437A7">
        <w:rPr>
          <w:rFonts w:ascii="Times New Roman" w:hAnsi="Times New Roman"/>
          <w:i/>
          <w:lang w:val="en-NZ"/>
        </w:rPr>
        <w:t>GDPdif, BIT, Contiguity, ComLang</w:t>
      </w:r>
      <w:r>
        <w:rPr>
          <w:rFonts w:ascii="Times New Roman" w:hAnsi="Times New Roman"/>
          <w:lang w:val="en-NZ"/>
        </w:rPr>
        <w:t xml:space="preserve"> and </w:t>
      </w:r>
      <w:r w:rsidRPr="00D437A7">
        <w:rPr>
          <w:rFonts w:ascii="Times New Roman" w:hAnsi="Times New Roman"/>
          <w:i/>
          <w:lang w:val="en-NZ"/>
        </w:rPr>
        <w:t>ComCol</w:t>
      </w:r>
      <w:r>
        <w:rPr>
          <w:rFonts w:ascii="Times New Roman" w:hAnsi="Times New Roman"/>
          <w:i/>
          <w:lang w:val="en-NZ"/>
        </w:rPr>
        <w:t xml:space="preserve"> </w:t>
      </w:r>
      <w:r>
        <w:rPr>
          <w:rFonts w:ascii="Times New Roman" w:hAnsi="Times New Roman"/>
          <w:lang w:val="en-NZ"/>
        </w:rPr>
        <w:t xml:space="preserve">from the regressions does not change the results with respect to the performance of the KK model. Detailed results are available from the authors. </w:t>
      </w:r>
    </w:p>
    <w:p w14:paraId="431B9BBC" w14:textId="58E8B597" w:rsidR="00A11B7C" w:rsidRPr="007E3B34" w:rsidRDefault="00A11B7C" w:rsidP="007E3B34">
      <w:pPr>
        <w:pStyle w:val="FootnoteText"/>
        <w:rPr>
          <w:rFonts w:ascii="Times New Roman" w:hAnsi="Times New Roman"/>
          <w:lang w:val="en-NZ"/>
        </w:rPr>
      </w:pPr>
    </w:p>
  </w:footnote>
  <w:footnote w:id="17">
    <w:p w14:paraId="0E264B9A" w14:textId="67C4C761" w:rsidR="00A11B7C" w:rsidRPr="00311ACB" w:rsidRDefault="00A11B7C"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Suetrong (2012), showing how exporting back from the host country of FDI to the source country of FDI can lead to a negative relationship between trade cost and amounts of FDI. </w:t>
      </w:r>
    </w:p>
  </w:footnote>
  <w:footnote w:id="18">
    <w:p w14:paraId="09D00794" w14:textId="65E9F39A" w:rsidR="00A11B7C" w:rsidRPr="007404FB" w:rsidRDefault="00A11B7C"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9">
    <w:p w14:paraId="571B8F45" w14:textId="433AF0AD" w:rsidR="00A11B7C" w:rsidRPr="007404FB" w:rsidRDefault="00A11B7C"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20">
    <w:p w14:paraId="192F56E9" w14:textId="469F9E36" w:rsidR="00A11B7C" w:rsidRPr="00762BBE" w:rsidRDefault="00A11B7C"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r>
        <w:rPr>
          <w:rFonts w:ascii="Times New Roman" w:hAnsi="Times New Roman"/>
          <w:i/>
        </w:rPr>
        <w:t>s_s</w:t>
      </w:r>
      <w:r w:rsidRPr="00762BBE">
        <w:rPr>
          <w:rFonts w:ascii="Times New Roman" w:hAnsi="Times New Roman"/>
        </w:rPr>
        <w:t>/</w:t>
      </w:r>
      <w:r>
        <w:rPr>
          <w:rFonts w:ascii="Times New Roman" w:hAnsi="Times New Roman"/>
          <w:i/>
        </w:rPr>
        <w:t>u_s</w:t>
      </w:r>
      <w:r w:rsidRPr="00762BBE">
        <w:rPr>
          <w:rFonts w:ascii="Times New Roman" w:hAnsi="Times New Roman"/>
          <w:i/>
        </w:rPr>
        <w:t xml:space="preserve">, </w:t>
      </w:r>
      <w:r w:rsidRPr="00762BBE">
        <w:rPr>
          <w:rFonts w:ascii="Times New Roman" w:hAnsi="Times New Roman"/>
        </w:rPr>
        <w:t xml:space="preserve">where </w:t>
      </w:r>
      <w:r>
        <w:rPr>
          <w:rFonts w:ascii="Times New Roman" w:hAnsi="Times New Roman"/>
          <w:i/>
        </w:rPr>
        <w:t>s_s</w:t>
      </w:r>
      <w:r w:rsidRPr="00762BBE">
        <w:rPr>
          <w:rFonts w:ascii="Times New Roman" w:hAnsi="Times New Roman"/>
        </w:rPr>
        <w:t xml:space="preserve"> and </w:t>
      </w:r>
      <w:r>
        <w:rPr>
          <w:rFonts w:ascii="Times New Roman" w:hAnsi="Times New Roman"/>
          <w:i/>
        </w:rPr>
        <w:t>u_s</w:t>
      </w:r>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(Braconier et al., 2005, Table 1).</w:t>
      </w:r>
    </w:p>
  </w:footnote>
  <w:footnote w:id="21">
    <w:p w14:paraId="0C03FC88" w14:textId="77777777" w:rsidR="00A11B7C" w:rsidRPr="00156557" w:rsidRDefault="00A11B7C"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r w:rsidRPr="00156557">
        <w:rPr>
          <w:rFonts w:ascii="Times New Roman" w:hAnsi="Times New Roman"/>
          <w:i/>
        </w:rPr>
        <w:t>SKdif_sq</w:t>
      </w:r>
      <w:r w:rsidRPr="00156557">
        <w:rPr>
          <w:rFonts w:ascii="Times New Roman" w:hAnsi="Times New Roman"/>
        </w:rPr>
        <w:t>.</w:t>
      </w:r>
    </w:p>
  </w:footnote>
  <w:footnote w:id="22">
    <w:p w14:paraId="0FFBA801" w14:textId="34A7D434" w:rsidR="00A11B7C" w:rsidRPr="00C0721E" w:rsidRDefault="00A11B7C"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3">
    <w:p w14:paraId="218EB7FC" w14:textId="76105811" w:rsidR="00A11B7C" w:rsidRPr="00FA4B97" w:rsidRDefault="00A11B7C"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Pr>
          <w:rFonts w:ascii="Times New Roman" w:hAnsi="Times New Roman"/>
          <w:lang w:val="en-NZ"/>
        </w:rPr>
        <w:t>The capital stock variable is explained in the data section. For the ratios with skilled and unskilled labour we</w:t>
      </w:r>
      <w:r w:rsidRPr="00FA4B97">
        <w:rPr>
          <w:rFonts w:ascii="Times New Roman" w:hAnsi="Times New Roman"/>
          <w:lang w:val="en-NZ"/>
        </w:rPr>
        <w:t xml:space="preserve"> use the </w:t>
      </w:r>
      <w:r>
        <w:rPr>
          <w:rFonts w:ascii="Times New Roman" w:hAnsi="Times New Roman"/>
          <w:lang w:val="en-NZ"/>
        </w:rPr>
        <w:t>same definitions of skilled and unskilled labour as previously, in order to make results comparable</w:t>
      </w:r>
      <w:r w:rsidRPr="00FA4B97">
        <w:rPr>
          <w:rFonts w:ascii="Times New Roman" w:hAnsi="Times New Roman"/>
          <w:lang w:val="en-NZ"/>
        </w:rPr>
        <w:t>.</w:t>
      </w:r>
    </w:p>
  </w:footnote>
  <w:footnote w:id="24">
    <w:p w14:paraId="1F6E372D" w14:textId="552C6506" w:rsidR="00A11B7C" w:rsidRPr="00343F7E" w:rsidRDefault="00A11B7C"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third-country effects) are accounted for by the time FEs. See Bergstrand</w:t>
      </w:r>
      <w:r w:rsidRPr="00343F7E">
        <w:rPr>
          <w:rFonts w:ascii="Times New Roman" w:hAnsi="Times New Roman"/>
        </w:rPr>
        <w:t xml:space="preserve"> and Egger (2013, p. 956).</w:t>
      </w:r>
    </w:p>
  </w:footnote>
  <w:footnote w:id="25">
    <w:p w14:paraId="7666F315" w14:textId="6D76BB17" w:rsidR="00A11B7C" w:rsidRPr="007B5C85" w:rsidRDefault="00A11B7C"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ln</w:t>
      </w:r>
      <w:r w:rsidRPr="00E4046F">
        <w:rPr>
          <w:rFonts w:ascii="Times New Roman" w:hAnsi="Times New Roman"/>
          <w:i/>
          <w:lang w:val="en-NZ"/>
        </w:rPr>
        <w:t>(Similarity)</w:t>
      </w:r>
      <w:r w:rsidRPr="00E4046F">
        <w:rPr>
          <w:rFonts w:ascii="Times New Roman" w:hAnsi="Times New Roman"/>
          <w:lang w:val="en-NZ"/>
        </w:rPr>
        <w:t xml:space="preserve"> in the reg</w:t>
      </w:r>
      <w:r>
        <w:rPr>
          <w:rFonts w:ascii="Times New Roman" w:hAnsi="Times New Roman"/>
          <w:lang w:val="en-NZ"/>
        </w:rPr>
        <w:t xml:space="preserve">ressions does not affect </w:t>
      </w:r>
      <w:r w:rsidRPr="00E4046F">
        <w:rPr>
          <w:rFonts w:ascii="Times New Roman" w:hAnsi="Times New Roman"/>
          <w:lang w:val="en-NZ"/>
        </w:rPr>
        <w:t>the signs or significance levels in Table A5.</w:t>
      </w:r>
    </w:p>
  </w:footnote>
  <w:footnote w:id="26">
    <w:p w14:paraId="16764E66" w14:textId="0D7B6DD9" w:rsidR="00A11B7C" w:rsidRPr="00656100" w:rsidRDefault="00A11B7C"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E4046F">
        <w:rPr>
          <w:rFonts w:ascii="Times New Roman" w:hAnsi="Times New Roman"/>
        </w:rPr>
        <w:t>instead of gross fixed capital formation,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Results with country FEs do not support theoretical predictions of the model either and our conclusions remain robust. Detailed results are</w:t>
      </w:r>
      <w:r w:rsidRPr="003518A7">
        <w:rPr>
          <w:rFonts w:ascii="Times New Roman" w:hAnsi="Times New Roman"/>
        </w:rPr>
        <w:t xml:space="preserve"> available from the authors.</w:t>
      </w:r>
    </w:p>
  </w:footnote>
  <w:footnote w:id="27">
    <w:p w14:paraId="18E6D698" w14:textId="37C7AFE1" w:rsidR="00A11B7C" w:rsidRPr="00893D77" w:rsidRDefault="00A11B7C" w:rsidP="00341910">
      <w:pPr>
        <w:pStyle w:val="FootnoteText"/>
        <w:jc w:val="both"/>
        <w:rPr>
          <w:rFonts w:ascii="Times New Roman" w:hAnsi="Times New Roman"/>
          <w:lang w:val="en-NZ"/>
        </w:rPr>
      </w:pPr>
      <w:r w:rsidRPr="00893D77">
        <w:rPr>
          <w:rStyle w:val="FootnoteReference"/>
          <w:rFonts w:ascii="Times New Roman" w:hAnsi="Times New Roman"/>
        </w:rPr>
        <w:footnoteRef/>
      </w:r>
      <w:r w:rsidRPr="00893D77">
        <w:rPr>
          <w:rFonts w:ascii="Times New Roman" w:hAnsi="Times New Roman"/>
        </w:rPr>
        <w:t xml:space="preserve"> </w:t>
      </w:r>
      <w:r w:rsidRPr="00893D77">
        <w:rPr>
          <w:rFonts w:ascii="Times New Roman" w:hAnsi="Times New Roman"/>
          <w:lang w:val="en-NZ"/>
        </w:rPr>
        <w:t>Nguyen (201</w:t>
      </w:r>
      <w:r>
        <w:rPr>
          <w:rFonts w:ascii="Times New Roman" w:hAnsi="Times New Roman"/>
          <w:lang w:val="en-NZ"/>
        </w:rPr>
        <w:t>9</w:t>
      </w:r>
      <w:r w:rsidRPr="00893D77">
        <w:rPr>
          <w:rFonts w:ascii="Times New Roman" w:hAnsi="Times New Roman"/>
          <w:lang w:val="en-NZ"/>
        </w:rPr>
        <w:t>) approximates a country’s glob</w:t>
      </w:r>
      <w:r>
        <w:rPr>
          <w:rFonts w:ascii="Times New Roman" w:hAnsi="Times New Roman"/>
          <w:lang w:val="en-NZ"/>
        </w:rPr>
        <w:t>al technology share by its share</w:t>
      </w:r>
      <w:r w:rsidRPr="00893D77">
        <w:rPr>
          <w:rFonts w:ascii="Times New Roman" w:hAnsi="Times New Roman"/>
          <w:lang w:val="en-NZ"/>
        </w:rPr>
        <w:t xml:space="preserve"> of patent applications.</w:t>
      </w:r>
      <w:r>
        <w:rPr>
          <w:rFonts w:ascii="Times New Roman" w:hAnsi="Times New Roman"/>
          <w:lang w:val="en-NZ"/>
        </w:rPr>
        <w:t xml:space="preserve"> Instead, we assume here that country-specific GDPs capture the effects of technology capital on FDI. Further, Hsu and Tiao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8">
    <w:p w14:paraId="52FA0D02" w14:textId="7FC3FA09" w:rsidR="00A11B7C" w:rsidRPr="00B26169" w:rsidRDefault="00A11B7C"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endogeneity biases.</w:t>
      </w:r>
    </w:p>
  </w:footnote>
  <w:footnote w:id="29">
    <w:p w14:paraId="71BC4932" w14:textId="2C69E0A1" w:rsidR="00A11B7C" w:rsidRPr="00A447B5" w:rsidRDefault="00A11B7C"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trackRevision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16738"/>
    <w:rsid w:val="00017B96"/>
    <w:rsid w:val="00020FC2"/>
    <w:rsid w:val="00022377"/>
    <w:rsid w:val="00023E76"/>
    <w:rsid w:val="0002421B"/>
    <w:rsid w:val="00025CAC"/>
    <w:rsid w:val="0002638E"/>
    <w:rsid w:val="00026556"/>
    <w:rsid w:val="0002698D"/>
    <w:rsid w:val="00026AE3"/>
    <w:rsid w:val="00026E19"/>
    <w:rsid w:val="000278AD"/>
    <w:rsid w:val="00030B6E"/>
    <w:rsid w:val="00030F1B"/>
    <w:rsid w:val="00032557"/>
    <w:rsid w:val="000334D6"/>
    <w:rsid w:val="00034F09"/>
    <w:rsid w:val="00035C9B"/>
    <w:rsid w:val="000422A2"/>
    <w:rsid w:val="000438A0"/>
    <w:rsid w:val="00045332"/>
    <w:rsid w:val="00045355"/>
    <w:rsid w:val="00045CBF"/>
    <w:rsid w:val="000464B1"/>
    <w:rsid w:val="00046F97"/>
    <w:rsid w:val="00051B03"/>
    <w:rsid w:val="00053564"/>
    <w:rsid w:val="00055A7D"/>
    <w:rsid w:val="00055AE2"/>
    <w:rsid w:val="00060E27"/>
    <w:rsid w:val="00061C02"/>
    <w:rsid w:val="00063497"/>
    <w:rsid w:val="00064E7F"/>
    <w:rsid w:val="00071604"/>
    <w:rsid w:val="00072395"/>
    <w:rsid w:val="00072602"/>
    <w:rsid w:val="000728BC"/>
    <w:rsid w:val="00074340"/>
    <w:rsid w:val="00074BBD"/>
    <w:rsid w:val="00076058"/>
    <w:rsid w:val="00076561"/>
    <w:rsid w:val="00076D46"/>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67AE"/>
    <w:rsid w:val="000B0BFD"/>
    <w:rsid w:val="000B31D6"/>
    <w:rsid w:val="000B47C0"/>
    <w:rsid w:val="000B5C92"/>
    <w:rsid w:val="000B6795"/>
    <w:rsid w:val="000B74F9"/>
    <w:rsid w:val="000B7800"/>
    <w:rsid w:val="000B7C68"/>
    <w:rsid w:val="000C0F4F"/>
    <w:rsid w:val="000C1378"/>
    <w:rsid w:val="000C2435"/>
    <w:rsid w:val="000C3323"/>
    <w:rsid w:val="000C4E35"/>
    <w:rsid w:val="000C692C"/>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D68"/>
    <w:rsid w:val="000F3B85"/>
    <w:rsid w:val="000F4E77"/>
    <w:rsid w:val="000F5310"/>
    <w:rsid w:val="000F5FA4"/>
    <w:rsid w:val="000F6307"/>
    <w:rsid w:val="000F778A"/>
    <w:rsid w:val="000F78A6"/>
    <w:rsid w:val="000F7CF0"/>
    <w:rsid w:val="001029F9"/>
    <w:rsid w:val="00104384"/>
    <w:rsid w:val="001046EF"/>
    <w:rsid w:val="001049C7"/>
    <w:rsid w:val="00106CEC"/>
    <w:rsid w:val="001109AE"/>
    <w:rsid w:val="00110FDE"/>
    <w:rsid w:val="00111207"/>
    <w:rsid w:val="0011613B"/>
    <w:rsid w:val="00116986"/>
    <w:rsid w:val="00117EE9"/>
    <w:rsid w:val="0012041D"/>
    <w:rsid w:val="001213FA"/>
    <w:rsid w:val="001229E0"/>
    <w:rsid w:val="00124996"/>
    <w:rsid w:val="00124DE0"/>
    <w:rsid w:val="001271EC"/>
    <w:rsid w:val="00131EFE"/>
    <w:rsid w:val="001368DC"/>
    <w:rsid w:val="00136964"/>
    <w:rsid w:val="00137B04"/>
    <w:rsid w:val="001408C3"/>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0F68"/>
    <w:rsid w:val="00175756"/>
    <w:rsid w:val="00180D6B"/>
    <w:rsid w:val="00183E4B"/>
    <w:rsid w:val="001840AD"/>
    <w:rsid w:val="00186644"/>
    <w:rsid w:val="00187901"/>
    <w:rsid w:val="00191220"/>
    <w:rsid w:val="00191B50"/>
    <w:rsid w:val="001922F0"/>
    <w:rsid w:val="00192781"/>
    <w:rsid w:val="00193BB3"/>
    <w:rsid w:val="00193BF9"/>
    <w:rsid w:val="00194EEB"/>
    <w:rsid w:val="00195FDC"/>
    <w:rsid w:val="00197C32"/>
    <w:rsid w:val="001A1248"/>
    <w:rsid w:val="001A33CA"/>
    <w:rsid w:val="001A5DEF"/>
    <w:rsid w:val="001B0830"/>
    <w:rsid w:val="001B0BA6"/>
    <w:rsid w:val="001B1C3B"/>
    <w:rsid w:val="001B4F14"/>
    <w:rsid w:val="001B515B"/>
    <w:rsid w:val="001C11EB"/>
    <w:rsid w:val="001C236D"/>
    <w:rsid w:val="001C2D07"/>
    <w:rsid w:val="001C3DD0"/>
    <w:rsid w:val="001C554D"/>
    <w:rsid w:val="001C5958"/>
    <w:rsid w:val="001C6DB4"/>
    <w:rsid w:val="001C7C2C"/>
    <w:rsid w:val="001D1032"/>
    <w:rsid w:val="001D128E"/>
    <w:rsid w:val="001D650B"/>
    <w:rsid w:val="001D6D43"/>
    <w:rsid w:val="001D71FC"/>
    <w:rsid w:val="001D7667"/>
    <w:rsid w:val="001E12AA"/>
    <w:rsid w:val="001E2A87"/>
    <w:rsid w:val="001E38AE"/>
    <w:rsid w:val="001E3B03"/>
    <w:rsid w:val="001E4442"/>
    <w:rsid w:val="001E48DB"/>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5318"/>
    <w:rsid w:val="002571F8"/>
    <w:rsid w:val="00261AFD"/>
    <w:rsid w:val="00261D20"/>
    <w:rsid w:val="00263476"/>
    <w:rsid w:val="00265F26"/>
    <w:rsid w:val="00274E24"/>
    <w:rsid w:val="00276345"/>
    <w:rsid w:val="002817C4"/>
    <w:rsid w:val="002818C7"/>
    <w:rsid w:val="00284D25"/>
    <w:rsid w:val="00287379"/>
    <w:rsid w:val="00290754"/>
    <w:rsid w:val="00291600"/>
    <w:rsid w:val="00292304"/>
    <w:rsid w:val="00292A69"/>
    <w:rsid w:val="0029549E"/>
    <w:rsid w:val="00296ABD"/>
    <w:rsid w:val="002A000B"/>
    <w:rsid w:val="002A022F"/>
    <w:rsid w:val="002A1F18"/>
    <w:rsid w:val="002A3B60"/>
    <w:rsid w:val="002A4156"/>
    <w:rsid w:val="002A42CF"/>
    <w:rsid w:val="002A50D0"/>
    <w:rsid w:val="002A60E3"/>
    <w:rsid w:val="002B3309"/>
    <w:rsid w:val="002B4B03"/>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2E65"/>
    <w:rsid w:val="0030410D"/>
    <w:rsid w:val="003043C6"/>
    <w:rsid w:val="003043DE"/>
    <w:rsid w:val="00307A1D"/>
    <w:rsid w:val="00311ACB"/>
    <w:rsid w:val="00311D5D"/>
    <w:rsid w:val="00312E78"/>
    <w:rsid w:val="00315260"/>
    <w:rsid w:val="00316233"/>
    <w:rsid w:val="0031669B"/>
    <w:rsid w:val="003241F2"/>
    <w:rsid w:val="0032541C"/>
    <w:rsid w:val="00326B37"/>
    <w:rsid w:val="00331765"/>
    <w:rsid w:val="003321A8"/>
    <w:rsid w:val="0033354D"/>
    <w:rsid w:val="00334928"/>
    <w:rsid w:val="00335927"/>
    <w:rsid w:val="003364B7"/>
    <w:rsid w:val="00336B2A"/>
    <w:rsid w:val="003401AA"/>
    <w:rsid w:val="00340C62"/>
    <w:rsid w:val="00341910"/>
    <w:rsid w:val="00342900"/>
    <w:rsid w:val="00343F7E"/>
    <w:rsid w:val="00350334"/>
    <w:rsid w:val="003518A7"/>
    <w:rsid w:val="00351DE2"/>
    <w:rsid w:val="003527CE"/>
    <w:rsid w:val="00352BF5"/>
    <w:rsid w:val="003538EF"/>
    <w:rsid w:val="003539E9"/>
    <w:rsid w:val="00354B6C"/>
    <w:rsid w:val="00355571"/>
    <w:rsid w:val="003558ED"/>
    <w:rsid w:val="00356EA1"/>
    <w:rsid w:val="0036082F"/>
    <w:rsid w:val="00363955"/>
    <w:rsid w:val="00364C4A"/>
    <w:rsid w:val="0037119C"/>
    <w:rsid w:val="003713AA"/>
    <w:rsid w:val="00373331"/>
    <w:rsid w:val="00373A00"/>
    <w:rsid w:val="00373CA0"/>
    <w:rsid w:val="00374E27"/>
    <w:rsid w:val="00375408"/>
    <w:rsid w:val="00375B2F"/>
    <w:rsid w:val="00375FF3"/>
    <w:rsid w:val="003760E8"/>
    <w:rsid w:val="0038182B"/>
    <w:rsid w:val="00385184"/>
    <w:rsid w:val="00386A3E"/>
    <w:rsid w:val="00387F4E"/>
    <w:rsid w:val="003904F1"/>
    <w:rsid w:val="00390F76"/>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111B"/>
    <w:rsid w:val="00422116"/>
    <w:rsid w:val="0042291A"/>
    <w:rsid w:val="00425E9C"/>
    <w:rsid w:val="00426CCD"/>
    <w:rsid w:val="004300B3"/>
    <w:rsid w:val="004303AC"/>
    <w:rsid w:val="004317E7"/>
    <w:rsid w:val="0043267D"/>
    <w:rsid w:val="00433984"/>
    <w:rsid w:val="00434D25"/>
    <w:rsid w:val="00435F7A"/>
    <w:rsid w:val="0044067B"/>
    <w:rsid w:val="00440A1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5C93"/>
    <w:rsid w:val="004A6680"/>
    <w:rsid w:val="004A6C5E"/>
    <w:rsid w:val="004B17C6"/>
    <w:rsid w:val="004B1C05"/>
    <w:rsid w:val="004B2B21"/>
    <w:rsid w:val="004B38AD"/>
    <w:rsid w:val="004B4C10"/>
    <w:rsid w:val="004B6C79"/>
    <w:rsid w:val="004B7FE4"/>
    <w:rsid w:val="004C1B7E"/>
    <w:rsid w:val="004C36F9"/>
    <w:rsid w:val="004C414B"/>
    <w:rsid w:val="004C569D"/>
    <w:rsid w:val="004C602A"/>
    <w:rsid w:val="004C7621"/>
    <w:rsid w:val="004D2323"/>
    <w:rsid w:val="004D336D"/>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CD7"/>
    <w:rsid w:val="00502772"/>
    <w:rsid w:val="00502FB6"/>
    <w:rsid w:val="00503158"/>
    <w:rsid w:val="00503910"/>
    <w:rsid w:val="00505493"/>
    <w:rsid w:val="00505E0C"/>
    <w:rsid w:val="00511DC6"/>
    <w:rsid w:val="00512AAB"/>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0DBA"/>
    <w:rsid w:val="005630B9"/>
    <w:rsid w:val="005645D6"/>
    <w:rsid w:val="00564C52"/>
    <w:rsid w:val="00564EEA"/>
    <w:rsid w:val="00566EA3"/>
    <w:rsid w:val="00566EAE"/>
    <w:rsid w:val="0056726A"/>
    <w:rsid w:val="005679B5"/>
    <w:rsid w:val="005704C9"/>
    <w:rsid w:val="00571C77"/>
    <w:rsid w:val="005727B5"/>
    <w:rsid w:val="0057426B"/>
    <w:rsid w:val="00575408"/>
    <w:rsid w:val="0058248F"/>
    <w:rsid w:val="0058682E"/>
    <w:rsid w:val="00587F80"/>
    <w:rsid w:val="0059116D"/>
    <w:rsid w:val="005913BE"/>
    <w:rsid w:val="005928E8"/>
    <w:rsid w:val="005970FD"/>
    <w:rsid w:val="005A05EC"/>
    <w:rsid w:val="005A0FD8"/>
    <w:rsid w:val="005A20FF"/>
    <w:rsid w:val="005A2287"/>
    <w:rsid w:val="005A26CE"/>
    <w:rsid w:val="005A3765"/>
    <w:rsid w:val="005A383D"/>
    <w:rsid w:val="005A3BCF"/>
    <w:rsid w:val="005A3E5C"/>
    <w:rsid w:val="005A455A"/>
    <w:rsid w:val="005A4E5D"/>
    <w:rsid w:val="005A6F47"/>
    <w:rsid w:val="005B0C65"/>
    <w:rsid w:val="005B2F63"/>
    <w:rsid w:val="005B4255"/>
    <w:rsid w:val="005B6EED"/>
    <w:rsid w:val="005B71C4"/>
    <w:rsid w:val="005C032A"/>
    <w:rsid w:val="005C491A"/>
    <w:rsid w:val="005C537E"/>
    <w:rsid w:val="005C5B4F"/>
    <w:rsid w:val="005C61D1"/>
    <w:rsid w:val="005C71F8"/>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D88"/>
    <w:rsid w:val="005E7CD4"/>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4F6C"/>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1634"/>
    <w:rsid w:val="006750C5"/>
    <w:rsid w:val="00675655"/>
    <w:rsid w:val="006771F3"/>
    <w:rsid w:val="00680179"/>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D7FC7"/>
    <w:rsid w:val="006E20F2"/>
    <w:rsid w:val="006E22A2"/>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04C3F"/>
    <w:rsid w:val="0071015A"/>
    <w:rsid w:val="00712327"/>
    <w:rsid w:val="00716175"/>
    <w:rsid w:val="0071709F"/>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5114"/>
    <w:rsid w:val="00737802"/>
    <w:rsid w:val="007404FB"/>
    <w:rsid w:val="00740541"/>
    <w:rsid w:val="0074127E"/>
    <w:rsid w:val="007416C2"/>
    <w:rsid w:val="00745CA0"/>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1C71"/>
    <w:rsid w:val="007A41AA"/>
    <w:rsid w:val="007A5FC8"/>
    <w:rsid w:val="007B08BB"/>
    <w:rsid w:val="007B0D03"/>
    <w:rsid w:val="007B393C"/>
    <w:rsid w:val="007B5047"/>
    <w:rsid w:val="007B5C85"/>
    <w:rsid w:val="007B793C"/>
    <w:rsid w:val="007C16A4"/>
    <w:rsid w:val="007C21AD"/>
    <w:rsid w:val="007C3510"/>
    <w:rsid w:val="007C37B6"/>
    <w:rsid w:val="007C3F8D"/>
    <w:rsid w:val="007C5C25"/>
    <w:rsid w:val="007C708A"/>
    <w:rsid w:val="007C7E86"/>
    <w:rsid w:val="007D202E"/>
    <w:rsid w:val="007D25B4"/>
    <w:rsid w:val="007D3F27"/>
    <w:rsid w:val="007E09B5"/>
    <w:rsid w:val="007E199E"/>
    <w:rsid w:val="007E24CB"/>
    <w:rsid w:val="007E322E"/>
    <w:rsid w:val="007E3B34"/>
    <w:rsid w:val="007E4F65"/>
    <w:rsid w:val="007E5B7E"/>
    <w:rsid w:val="007E7E32"/>
    <w:rsid w:val="007F1C4A"/>
    <w:rsid w:val="007F2928"/>
    <w:rsid w:val="007F37BD"/>
    <w:rsid w:val="007F43A4"/>
    <w:rsid w:val="007F44F6"/>
    <w:rsid w:val="007F45B8"/>
    <w:rsid w:val="007F5FF0"/>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A60"/>
    <w:rsid w:val="0086207E"/>
    <w:rsid w:val="00862BEB"/>
    <w:rsid w:val="00865DC8"/>
    <w:rsid w:val="0086725D"/>
    <w:rsid w:val="00870EC2"/>
    <w:rsid w:val="00871ECC"/>
    <w:rsid w:val="00872214"/>
    <w:rsid w:val="00873B48"/>
    <w:rsid w:val="0087607C"/>
    <w:rsid w:val="008761E0"/>
    <w:rsid w:val="00881C37"/>
    <w:rsid w:val="00882284"/>
    <w:rsid w:val="008828D1"/>
    <w:rsid w:val="00884AEF"/>
    <w:rsid w:val="00884F6D"/>
    <w:rsid w:val="008856C1"/>
    <w:rsid w:val="0089234F"/>
    <w:rsid w:val="00893D77"/>
    <w:rsid w:val="008A5A22"/>
    <w:rsid w:val="008A6204"/>
    <w:rsid w:val="008A63D1"/>
    <w:rsid w:val="008A6AEC"/>
    <w:rsid w:val="008A7B43"/>
    <w:rsid w:val="008B0459"/>
    <w:rsid w:val="008B0881"/>
    <w:rsid w:val="008B1128"/>
    <w:rsid w:val="008B307F"/>
    <w:rsid w:val="008B33AD"/>
    <w:rsid w:val="008B644C"/>
    <w:rsid w:val="008B6AE5"/>
    <w:rsid w:val="008C0484"/>
    <w:rsid w:val="008C0BDE"/>
    <w:rsid w:val="008C2116"/>
    <w:rsid w:val="008C3530"/>
    <w:rsid w:val="008C399B"/>
    <w:rsid w:val="008C3ECE"/>
    <w:rsid w:val="008C4715"/>
    <w:rsid w:val="008C5E08"/>
    <w:rsid w:val="008C69C9"/>
    <w:rsid w:val="008D03FF"/>
    <w:rsid w:val="008D2CA2"/>
    <w:rsid w:val="008D4BBC"/>
    <w:rsid w:val="008D5397"/>
    <w:rsid w:val="008D749D"/>
    <w:rsid w:val="008D792A"/>
    <w:rsid w:val="008E1C4B"/>
    <w:rsid w:val="008E259C"/>
    <w:rsid w:val="008E5482"/>
    <w:rsid w:val="008E5B29"/>
    <w:rsid w:val="008F10E7"/>
    <w:rsid w:val="008F28E6"/>
    <w:rsid w:val="008F2B91"/>
    <w:rsid w:val="008F30EB"/>
    <w:rsid w:val="008F71DF"/>
    <w:rsid w:val="009012DA"/>
    <w:rsid w:val="0090423D"/>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823"/>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0D25"/>
    <w:rsid w:val="009721CE"/>
    <w:rsid w:val="0097384A"/>
    <w:rsid w:val="00974F9E"/>
    <w:rsid w:val="00976BDA"/>
    <w:rsid w:val="00980BE1"/>
    <w:rsid w:val="00980DB7"/>
    <w:rsid w:val="009823F2"/>
    <w:rsid w:val="009824F5"/>
    <w:rsid w:val="00982C6C"/>
    <w:rsid w:val="0098301A"/>
    <w:rsid w:val="00986978"/>
    <w:rsid w:val="00986FAF"/>
    <w:rsid w:val="00987B95"/>
    <w:rsid w:val="00987DA2"/>
    <w:rsid w:val="00992835"/>
    <w:rsid w:val="00992AB0"/>
    <w:rsid w:val="009930FD"/>
    <w:rsid w:val="009940A5"/>
    <w:rsid w:val="00995EBB"/>
    <w:rsid w:val="009A0A91"/>
    <w:rsid w:val="009A1327"/>
    <w:rsid w:val="009A23B4"/>
    <w:rsid w:val="009A361B"/>
    <w:rsid w:val="009A62A1"/>
    <w:rsid w:val="009A68F6"/>
    <w:rsid w:val="009B3D38"/>
    <w:rsid w:val="009B44EF"/>
    <w:rsid w:val="009B7660"/>
    <w:rsid w:val="009B7871"/>
    <w:rsid w:val="009C0198"/>
    <w:rsid w:val="009C38E2"/>
    <w:rsid w:val="009C43CB"/>
    <w:rsid w:val="009C6A1F"/>
    <w:rsid w:val="009C7DEA"/>
    <w:rsid w:val="009D0F86"/>
    <w:rsid w:val="009D27E9"/>
    <w:rsid w:val="009D3060"/>
    <w:rsid w:val="009D41E5"/>
    <w:rsid w:val="009D438C"/>
    <w:rsid w:val="009D4B6A"/>
    <w:rsid w:val="009D62F5"/>
    <w:rsid w:val="009E3B0A"/>
    <w:rsid w:val="009E3C98"/>
    <w:rsid w:val="009E4C9D"/>
    <w:rsid w:val="009E5683"/>
    <w:rsid w:val="009E616E"/>
    <w:rsid w:val="009E757C"/>
    <w:rsid w:val="009E7D63"/>
    <w:rsid w:val="009F1C04"/>
    <w:rsid w:val="009F3E68"/>
    <w:rsid w:val="009F580E"/>
    <w:rsid w:val="009F79CB"/>
    <w:rsid w:val="009F7DF4"/>
    <w:rsid w:val="00A002DE"/>
    <w:rsid w:val="00A062BF"/>
    <w:rsid w:val="00A06E66"/>
    <w:rsid w:val="00A116B4"/>
    <w:rsid w:val="00A11B7C"/>
    <w:rsid w:val="00A1263A"/>
    <w:rsid w:val="00A13798"/>
    <w:rsid w:val="00A15D6B"/>
    <w:rsid w:val="00A24B53"/>
    <w:rsid w:val="00A26205"/>
    <w:rsid w:val="00A26AEF"/>
    <w:rsid w:val="00A27361"/>
    <w:rsid w:val="00A2759F"/>
    <w:rsid w:val="00A27A09"/>
    <w:rsid w:val="00A31935"/>
    <w:rsid w:val="00A3389C"/>
    <w:rsid w:val="00A342CE"/>
    <w:rsid w:val="00A34407"/>
    <w:rsid w:val="00A41C3B"/>
    <w:rsid w:val="00A447B5"/>
    <w:rsid w:val="00A454AC"/>
    <w:rsid w:val="00A45909"/>
    <w:rsid w:val="00A4623F"/>
    <w:rsid w:val="00A51E36"/>
    <w:rsid w:val="00A52C24"/>
    <w:rsid w:val="00A53551"/>
    <w:rsid w:val="00A537E9"/>
    <w:rsid w:val="00A55D15"/>
    <w:rsid w:val="00A55DF5"/>
    <w:rsid w:val="00A635F0"/>
    <w:rsid w:val="00A63DEB"/>
    <w:rsid w:val="00A66EDA"/>
    <w:rsid w:val="00A67D87"/>
    <w:rsid w:val="00A702B5"/>
    <w:rsid w:val="00A75EDB"/>
    <w:rsid w:val="00A76E66"/>
    <w:rsid w:val="00A771BA"/>
    <w:rsid w:val="00A7733C"/>
    <w:rsid w:val="00A802C5"/>
    <w:rsid w:val="00A8188D"/>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580C"/>
    <w:rsid w:val="00AE60F1"/>
    <w:rsid w:val="00AE6179"/>
    <w:rsid w:val="00AF10F4"/>
    <w:rsid w:val="00AF2D99"/>
    <w:rsid w:val="00B02181"/>
    <w:rsid w:val="00B03948"/>
    <w:rsid w:val="00B03C6B"/>
    <w:rsid w:val="00B041A3"/>
    <w:rsid w:val="00B05286"/>
    <w:rsid w:val="00B05EBE"/>
    <w:rsid w:val="00B06170"/>
    <w:rsid w:val="00B11378"/>
    <w:rsid w:val="00B1184F"/>
    <w:rsid w:val="00B12C02"/>
    <w:rsid w:val="00B1468B"/>
    <w:rsid w:val="00B163A0"/>
    <w:rsid w:val="00B167F2"/>
    <w:rsid w:val="00B16E4E"/>
    <w:rsid w:val="00B20252"/>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57EDF"/>
    <w:rsid w:val="00B60490"/>
    <w:rsid w:val="00B62808"/>
    <w:rsid w:val="00B63200"/>
    <w:rsid w:val="00B63316"/>
    <w:rsid w:val="00B6412C"/>
    <w:rsid w:val="00B64133"/>
    <w:rsid w:val="00B64185"/>
    <w:rsid w:val="00B650F4"/>
    <w:rsid w:val="00B65451"/>
    <w:rsid w:val="00B6566A"/>
    <w:rsid w:val="00B656BE"/>
    <w:rsid w:val="00B65E4B"/>
    <w:rsid w:val="00B66A47"/>
    <w:rsid w:val="00B66CD3"/>
    <w:rsid w:val="00B70D9A"/>
    <w:rsid w:val="00B72696"/>
    <w:rsid w:val="00B73A6D"/>
    <w:rsid w:val="00B74C14"/>
    <w:rsid w:val="00B7501F"/>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B7709"/>
    <w:rsid w:val="00BC02F5"/>
    <w:rsid w:val="00BC044C"/>
    <w:rsid w:val="00BC0FF8"/>
    <w:rsid w:val="00BC21B1"/>
    <w:rsid w:val="00BC3423"/>
    <w:rsid w:val="00BD094A"/>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3EAB"/>
    <w:rsid w:val="00C05C3A"/>
    <w:rsid w:val="00C0721E"/>
    <w:rsid w:val="00C10F45"/>
    <w:rsid w:val="00C12A77"/>
    <w:rsid w:val="00C17E2A"/>
    <w:rsid w:val="00C20E76"/>
    <w:rsid w:val="00C22B8A"/>
    <w:rsid w:val="00C30098"/>
    <w:rsid w:val="00C30562"/>
    <w:rsid w:val="00C30993"/>
    <w:rsid w:val="00C33516"/>
    <w:rsid w:val="00C338A1"/>
    <w:rsid w:val="00C3475D"/>
    <w:rsid w:val="00C34DFC"/>
    <w:rsid w:val="00C36282"/>
    <w:rsid w:val="00C368FF"/>
    <w:rsid w:val="00C376C1"/>
    <w:rsid w:val="00C37B31"/>
    <w:rsid w:val="00C4085C"/>
    <w:rsid w:val="00C40D2A"/>
    <w:rsid w:val="00C41C7B"/>
    <w:rsid w:val="00C42FF0"/>
    <w:rsid w:val="00C436A8"/>
    <w:rsid w:val="00C4686F"/>
    <w:rsid w:val="00C47152"/>
    <w:rsid w:val="00C50100"/>
    <w:rsid w:val="00C50B82"/>
    <w:rsid w:val="00C528A1"/>
    <w:rsid w:val="00C52DBC"/>
    <w:rsid w:val="00C549FE"/>
    <w:rsid w:val="00C550E3"/>
    <w:rsid w:val="00C55E02"/>
    <w:rsid w:val="00C576BC"/>
    <w:rsid w:val="00C57BD4"/>
    <w:rsid w:val="00C632DC"/>
    <w:rsid w:val="00C63667"/>
    <w:rsid w:val="00C6447A"/>
    <w:rsid w:val="00C66EC8"/>
    <w:rsid w:val="00C70D29"/>
    <w:rsid w:val="00C728C7"/>
    <w:rsid w:val="00C770FD"/>
    <w:rsid w:val="00C77C13"/>
    <w:rsid w:val="00C77D66"/>
    <w:rsid w:val="00C81016"/>
    <w:rsid w:val="00C81694"/>
    <w:rsid w:val="00C81F25"/>
    <w:rsid w:val="00C824B7"/>
    <w:rsid w:val="00C83F24"/>
    <w:rsid w:val="00C85128"/>
    <w:rsid w:val="00C8532A"/>
    <w:rsid w:val="00C877C2"/>
    <w:rsid w:val="00C87912"/>
    <w:rsid w:val="00C87CB7"/>
    <w:rsid w:val="00C90E7A"/>
    <w:rsid w:val="00C92C49"/>
    <w:rsid w:val="00C94DEF"/>
    <w:rsid w:val="00C95B2F"/>
    <w:rsid w:val="00C95C94"/>
    <w:rsid w:val="00C95E0D"/>
    <w:rsid w:val="00C967B6"/>
    <w:rsid w:val="00C97068"/>
    <w:rsid w:val="00C978EF"/>
    <w:rsid w:val="00C978F7"/>
    <w:rsid w:val="00CA0035"/>
    <w:rsid w:val="00CA0C0A"/>
    <w:rsid w:val="00CA127B"/>
    <w:rsid w:val="00CA187D"/>
    <w:rsid w:val="00CA50B1"/>
    <w:rsid w:val="00CA7975"/>
    <w:rsid w:val="00CB01C2"/>
    <w:rsid w:val="00CB17CE"/>
    <w:rsid w:val="00CB3149"/>
    <w:rsid w:val="00CB3CF8"/>
    <w:rsid w:val="00CB43D1"/>
    <w:rsid w:val="00CB4438"/>
    <w:rsid w:val="00CB52F5"/>
    <w:rsid w:val="00CB6241"/>
    <w:rsid w:val="00CB65BF"/>
    <w:rsid w:val="00CB68DB"/>
    <w:rsid w:val="00CB6D87"/>
    <w:rsid w:val="00CB7D91"/>
    <w:rsid w:val="00CC1024"/>
    <w:rsid w:val="00CC2084"/>
    <w:rsid w:val="00CC2F1B"/>
    <w:rsid w:val="00CC44FF"/>
    <w:rsid w:val="00CC5358"/>
    <w:rsid w:val="00CC5621"/>
    <w:rsid w:val="00CC5E9F"/>
    <w:rsid w:val="00CC64EE"/>
    <w:rsid w:val="00CC7699"/>
    <w:rsid w:val="00CC795C"/>
    <w:rsid w:val="00CD15F4"/>
    <w:rsid w:val="00CD2C17"/>
    <w:rsid w:val="00CD2F05"/>
    <w:rsid w:val="00CD7B7F"/>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6A62"/>
    <w:rsid w:val="00D07225"/>
    <w:rsid w:val="00D12271"/>
    <w:rsid w:val="00D12A48"/>
    <w:rsid w:val="00D142AE"/>
    <w:rsid w:val="00D15781"/>
    <w:rsid w:val="00D16596"/>
    <w:rsid w:val="00D16F31"/>
    <w:rsid w:val="00D17784"/>
    <w:rsid w:val="00D2043D"/>
    <w:rsid w:val="00D21FBC"/>
    <w:rsid w:val="00D2259B"/>
    <w:rsid w:val="00D232FC"/>
    <w:rsid w:val="00D23B1D"/>
    <w:rsid w:val="00D302A2"/>
    <w:rsid w:val="00D308A8"/>
    <w:rsid w:val="00D31865"/>
    <w:rsid w:val="00D31CB9"/>
    <w:rsid w:val="00D3410E"/>
    <w:rsid w:val="00D34D63"/>
    <w:rsid w:val="00D350BC"/>
    <w:rsid w:val="00D363E7"/>
    <w:rsid w:val="00D36700"/>
    <w:rsid w:val="00D369E4"/>
    <w:rsid w:val="00D415A2"/>
    <w:rsid w:val="00D42EAC"/>
    <w:rsid w:val="00D437A7"/>
    <w:rsid w:val="00D43CDB"/>
    <w:rsid w:val="00D44754"/>
    <w:rsid w:val="00D45963"/>
    <w:rsid w:val="00D46F06"/>
    <w:rsid w:val="00D47443"/>
    <w:rsid w:val="00D47A1B"/>
    <w:rsid w:val="00D53AE1"/>
    <w:rsid w:val="00D5563A"/>
    <w:rsid w:val="00D56FF4"/>
    <w:rsid w:val="00D5799D"/>
    <w:rsid w:val="00D57C3A"/>
    <w:rsid w:val="00D57C7D"/>
    <w:rsid w:val="00D57F88"/>
    <w:rsid w:val="00D604C5"/>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567D"/>
    <w:rsid w:val="00D97F2F"/>
    <w:rsid w:val="00D97F84"/>
    <w:rsid w:val="00DA002C"/>
    <w:rsid w:val="00DA1DBF"/>
    <w:rsid w:val="00DA224C"/>
    <w:rsid w:val="00DA30E0"/>
    <w:rsid w:val="00DA3536"/>
    <w:rsid w:val="00DA3E2D"/>
    <w:rsid w:val="00DA5083"/>
    <w:rsid w:val="00DA5218"/>
    <w:rsid w:val="00DA5E3B"/>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1074"/>
    <w:rsid w:val="00E12400"/>
    <w:rsid w:val="00E12623"/>
    <w:rsid w:val="00E140FD"/>
    <w:rsid w:val="00E159A5"/>
    <w:rsid w:val="00E167F6"/>
    <w:rsid w:val="00E16E1D"/>
    <w:rsid w:val="00E16F05"/>
    <w:rsid w:val="00E2030D"/>
    <w:rsid w:val="00E237C1"/>
    <w:rsid w:val="00E2455E"/>
    <w:rsid w:val="00E24910"/>
    <w:rsid w:val="00E249EB"/>
    <w:rsid w:val="00E24F59"/>
    <w:rsid w:val="00E25976"/>
    <w:rsid w:val="00E262E3"/>
    <w:rsid w:val="00E272B9"/>
    <w:rsid w:val="00E31ADE"/>
    <w:rsid w:val="00E32204"/>
    <w:rsid w:val="00E338BF"/>
    <w:rsid w:val="00E3515B"/>
    <w:rsid w:val="00E36BAE"/>
    <w:rsid w:val="00E4046F"/>
    <w:rsid w:val="00E40C7E"/>
    <w:rsid w:val="00E40E74"/>
    <w:rsid w:val="00E42DA7"/>
    <w:rsid w:val="00E44D49"/>
    <w:rsid w:val="00E4793C"/>
    <w:rsid w:val="00E5358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333B"/>
    <w:rsid w:val="00E84DDD"/>
    <w:rsid w:val="00E879BC"/>
    <w:rsid w:val="00E87CF5"/>
    <w:rsid w:val="00E91E21"/>
    <w:rsid w:val="00E9355D"/>
    <w:rsid w:val="00E94737"/>
    <w:rsid w:val="00E9554B"/>
    <w:rsid w:val="00E97A2B"/>
    <w:rsid w:val="00EA0F2C"/>
    <w:rsid w:val="00EA0FBB"/>
    <w:rsid w:val="00EA3015"/>
    <w:rsid w:val="00EA489F"/>
    <w:rsid w:val="00EA4B48"/>
    <w:rsid w:val="00EA4FA1"/>
    <w:rsid w:val="00EA700D"/>
    <w:rsid w:val="00EB0E76"/>
    <w:rsid w:val="00EB2572"/>
    <w:rsid w:val="00EB265B"/>
    <w:rsid w:val="00EB5179"/>
    <w:rsid w:val="00EB55F8"/>
    <w:rsid w:val="00EB6CA2"/>
    <w:rsid w:val="00EB7968"/>
    <w:rsid w:val="00EB7B2F"/>
    <w:rsid w:val="00EC0183"/>
    <w:rsid w:val="00EC3831"/>
    <w:rsid w:val="00EC4394"/>
    <w:rsid w:val="00EC7EE4"/>
    <w:rsid w:val="00ED107A"/>
    <w:rsid w:val="00ED5021"/>
    <w:rsid w:val="00EE0115"/>
    <w:rsid w:val="00EE09EF"/>
    <w:rsid w:val="00EE13E6"/>
    <w:rsid w:val="00EE2932"/>
    <w:rsid w:val="00EE40AE"/>
    <w:rsid w:val="00EE4CDD"/>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DE7"/>
    <w:rsid w:val="00F43EC6"/>
    <w:rsid w:val="00F45E22"/>
    <w:rsid w:val="00F4737E"/>
    <w:rsid w:val="00F518E0"/>
    <w:rsid w:val="00F53CA5"/>
    <w:rsid w:val="00F54C1B"/>
    <w:rsid w:val="00F57814"/>
    <w:rsid w:val="00F623A7"/>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74F"/>
    <w:rsid w:val="00F94A36"/>
    <w:rsid w:val="00F95103"/>
    <w:rsid w:val="00F975F6"/>
    <w:rsid w:val="00FA0416"/>
    <w:rsid w:val="00FA05FC"/>
    <w:rsid w:val="00FA1951"/>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1998"/>
    <w:rsid w:val="00FD4733"/>
    <w:rsid w:val="00FD7849"/>
    <w:rsid w:val="00FE0D7E"/>
    <w:rsid w:val="00FE10B6"/>
    <w:rsid w:val="00FE20FD"/>
    <w:rsid w:val="00FE295B"/>
    <w:rsid w:val="00FE2F74"/>
    <w:rsid w:val="00FE3448"/>
    <w:rsid w:val="00FE4495"/>
    <w:rsid w:val="00FE513B"/>
    <w:rsid w:val="00FE75F3"/>
    <w:rsid w:val="00FF103B"/>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A9EBB-41FB-4070-B055-7BE087A5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24074</Words>
  <Characters>137225</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2020-07-20T05:16:00Z</dcterms:created>
  <dcterms:modified xsi:type="dcterms:W3CDTF">2020-07-22T03:05:00Z</dcterms:modified>
</cp:coreProperties>
</file>